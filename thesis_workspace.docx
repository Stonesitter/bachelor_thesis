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6DB25" w14:textId="05773299" w:rsidR="00922C54" w:rsidRDefault="00922C54">
      <w:r>
        <w:t>Abstract</w:t>
      </w:r>
    </w:p>
    <w:p w14:paraId="517FA26E" w14:textId="2F682B03" w:rsidR="00922C54" w:rsidRDefault="00922C54">
      <w:r w:rsidRPr="00922C54">
        <w:t>Research on media multitasking is troubled by ambiguous results, often comparing extreme groups of media multitasking behavior. This study investigated a potential non-linear correlation by using all data from the Media Multitasking Index and the modified card-sorting test to gain a comprehensive understanding of the relationship. Anticipating an inverse U-shaped correlation, the study employed a novel approach by using polynomial regression. A total of 161 participants were tested online via survey exchange sites. By comprehensively exploring the impact of media multitasking on cognitive flexibility, this study aimed to address various conflicting aspects of the current literature. However, no significant relationships were found, and underlying limitations were discussed to guide future research in this area.</w:t>
      </w:r>
    </w:p>
    <w:p w14:paraId="67C2A04D" w14:textId="77777777" w:rsidR="00922C54" w:rsidRDefault="00922C54"/>
    <w:p w14:paraId="1F9A2FD3" w14:textId="6C3CC0C2" w:rsidR="00922C54" w:rsidRDefault="001176F5">
      <w:r>
        <w:t>Introduction</w:t>
      </w:r>
    </w:p>
    <w:p w14:paraId="43E4C42D" w14:textId="0B5F0E1C" w:rsidR="001176F5" w:rsidRDefault="001176F5" w:rsidP="001176F5">
      <w:pPr>
        <w:ind w:firstLine="720"/>
        <w:contextualSpacing/>
        <w:rPr>
          <w:szCs w:val="24"/>
          <w:lang w:val="en-GB"/>
        </w:rPr>
      </w:pPr>
      <w:r>
        <w:rPr>
          <w:szCs w:val="24"/>
          <w:lang w:val="en-GB"/>
        </w:rPr>
        <w:t xml:space="preserve">With the increased use of media technology and media multitasking (MM), there is a growing interest in the influence on our </w:t>
      </w:r>
      <w:r w:rsidR="00D170AF">
        <w:rPr>
          <w:szCs w:val="24"/>
          <w:lang w:val="en-GB"/>
        </w:rPr>
        <w:t>cognitions and behaviors</w:t>
      </w:r>
      <w:r>
        <w:rPr>
          <w:szCs w:val="24"/>
          <w:lang w:val="en-GB"/>
        </w:rPr>
        <w:t xml:space="preserve"> (Carrier et al., 2009).</w:t>
      </w:r>
    </w:p>
    <w:p w14:paraId="0F52FD74" w14:textId="2518C805" w:rsidR="001176F5" w:rsidRDefault="001176F5" w:rsidP="00D170AF">
      <w:pPr>
        <w:contextualSpacing/>
        <w:rPr>
          <w:szCs w:val="24"/>
          <w:lang w:val="en-GB"/>
        </w:rPr>
      </w:pPr>
      <w:r w:rsidRPr="0052606B">
        <w:rPr>
          <w:szCs w:val="24"/>
          <w:lang w:val="en-GB"/>
        </w:rPr>
        <w:t>One of the first studies that researched MM as a trait</w:t>
      </w:r>
      <w:r w:rsidR="0056596F">
        <w:rPr>
          <w:szCs w:val="24"/>
          <w:lang w:val="en-GB"/>
        </w:rPr>
        <w:t xml:space="preserve"> </w:t>
      </w:r>
      <w:r w:rsidRPr="0052606B">
        <w:rPr>
          <w:szCs w:val="24"/>
          <w:lang w:val="en-GB"/>
        </w:rPr>
        <w:t xml:space="preserve">was </w:t>
      </w:r>
      <w:r>
        <w:rPr>
          <w:szCs w:val="24"/>
          <w:lang w:val="en-GB"/>
        </w:rPr>
        <w:t>conducted by</w:t>
      </w:r>
      <w:r w:rsidRPr="0052606B">
        <w:rPr>
          <w:szCs w:val="24"/>
          <w:lang w:val="en-GB"/>
        </w:rPr>
        <w:t xml:space="preserve"> Ophir and colleagues (2009). In </w:t>
      </w:r>
      <w:r w:rsidR="00D170AF">
        <w:rPr>
          <w:szCs w:val="24"/>
          <w:lang w:val="en-GB"/>
        </w:rPr>
        <w:t>their paper</w:t>
      </w:r>
      <w:r>
        <w:rPr>
          <w:szCs w:val="24"/>
          <w:lang w:val="en-GB"/>
        </w:rPr>
        <w:t>,</w:t>
      </w:r>
      <w:r w:rsidRPr="0052606B">
        <w:rPr>
          <w:szCs w:val="24"/>
          <w:lang w:val="en-GB"/>
        </w:rPr>
        <w:t xml:space="preserve"> MM was defined as the simultaneous consumption of different streams of content through different forms of media</w:t>
      </w:r>
      <w:r w:rsidR="0056596F">
        <w:rPr>
          <w:szCs w:val="24"/>
          <w:lang w:val="en-GB"/>
        </w:rPr>
        <w:t xml:space="preserve">. </w:t>
      </w:r>
      <w:r w:rsidR="00D170AF" w:rsidRPr="0052606B">
        <w:rPr>
          <w:szCs w:val="24"/>
          <w:lang w:val="en-GB"/>
        </w:rPr>
        <w:t>The present work examines media multitasking as defined by the Media Multitasking Index</w:t>
      </w:r>
      <w:r w:rsidR="00D170AF">
        <w:rPr>
          <w:szCs w:val="24"/>
          <w:lang w:val="en-GB"/>
        </w:rPr>
        <w:t>, a questionnaire devised by Ophir and colleagues i</w:t>
      </w:r>
      <w:r w:rsidRPr="0052606B">
        <w:rPr>
          <w:szCs w:val="24"/>
          <w:lang w:val="en-GB"/>
        </w:rPr>
        <w:t>n the course of th</w:t>
      </w:r>
      <w:r w:rsidR="00D170AF">
        <w:rPr>
          <w:szCs w:val="24"/>
          <w:lang w:val="en-GB"/>
        </w:rPr>
        <w:t>eir</w:t>
      </w:r>
      <w:r w:rsidRPr="0052606B">
        <w:rPr>
          <w:szCs w:val="24"/>
          <w:lang w:val="en-GB"/>
        </w:rPr>
        <w:t xml:space="preserve"> work</w:t>
      </w:r>
      <w:r w:rsidR="00D170AF">
        <w:rPr>
          <w:szCs w:val="24"/>
          <w:lang w:val="en-GB"/>
        </w:rPr>
        <w:t>. This</w:t>
      </w:r>
      <w:r w:rsidRPr="0052606B">
        <w:rPr>
          <w:szCs w:val="24"/>
          <w:lang w:val="en-GB"/>
        </w:rPr>
        <w:t xml:space="preserve"> questionnaire categorizes individuals into Heavy (HMM</w:t>
      </w:r>
      <w:r w:rsidR="005E59B0">
        <w:rPr>
          <w:szCs w:val="24"/>
          <w:lang w:val="en-GB"/>
        </w:rPr>
        <w:t>s</w:t>
      </w:r>
      <w:r w:rsidRPr="0052606B">
        <w:rPr>
          <w:szCs w:val="24"/>
          <w:lang w:val="en-GB"/>
        </w:rPr>
        <w:t>), Light (LMM</w:t>
      </w:r>
      <w:r w:rsidR="005E59B0">
        <w:rPr>
          <w:szCs w:val="24"/>
          <w:lang w:val="en-GB"/>
        </w:rPr>
        <w:t>s)</w:t>
      </w:r>
      <w:r w:rsidRPr="0052606B">
        <w:rPr>
          <w:szCs w:val="24"/>
          <w:lang w:val="en-GB"/>
        </w:rPr>
        <w:t>, and Intermediate Media Multitasking Users (IMM</w:t>
      </w:r>
      <w:r w:rsidR="005E59B0">
        <w:rPr>
          <w:szCs w:val="24"/>
          <w:lang w:val="en-GB"/>
        </w:rPr>
        <w:t>s</w:t>
      </w:r>
      <w:r w:rsidRPr="0052606B">
        <w:rPr>
          <w:szCs w:val="24"/>
          <w:lang w:val="en-GB"/>
        </w:rPr>
        <w:t>) based on standard deviations from the mean</w:t>
      </w:r>
      <w:r w:rsidR="0022675F">
        <w:rPr>
          <w:szCs w:val="24"/>
          <w:lang w:val="en-GB"/>
        </w:rPr>
        <w:t xml:space="preserve"> of the current sample</w:t>
      </w:r>
      <w:r w:rsidR="006A0F64">
        <w:rPr>
          <w:szCs w:val="24"/>
          <w:lang w:val="en-GB"/>
        </w:rPr>
        <w:t>. This approach</w:t>
      </w:r>
      <w:r w:rsidR="0056596F">
        <w:rPr>
          <w:szCs w:val="24"/>
          <w:lang w:val="en-GB"/>
        </w:rPr>
        <w:t xml:space="preserve"> has been maintained</w:t>
      </w:r>
      <w:r w:rsidR="006A0F64">
        <w:rPr>
          <w:szCs w:val="24"/>
          <w:lang w:val="en-GB"/>
        </w:rPr>
        <w:t xml:space="preserve"> by </w:t>
      </w:r>
      <w:r w:rsidR="00A57508">
        <w:rPr>
          <w:szCs w:val="24"/>
          <w:lang w:val="en-GB"/>
        </w:rPr>
        <w:t>subsequent media multitasking research</w:t>
      </w:r>
      <w:r w:rsidR="0056596F">
        <w:rPr>
          <w:szCs w:val="24"/>
          <w:lang w:val="en-GB"/>
        </w:rPr>
        <w:t xml:space="preserve"> to this day</w:t>
      </w:r>
      <w:r w:rsidR="003A45BC">
        <w:rPr>
          <w:szCs w:val="24"/>
          <w:lang w:val="en-GB"/>
        </w:rPr>
        <w:t>.</w:t>
      </w:r>
      <w:r w:rsidRPr="0052606B">
        <w:rPr>
          <w:szCs w:val="24"/>
          <w:lang w:val="en-GB"/>
        </w:rPr>
        <w:t xml:space="preserve"> Further explanations of the MMI will be provided in the methods section. </w:t>
      </w:r>
      <w:r>
        <w:rPr>
          <w:szCs w:val="24"/>
          <w:lang w:val="en-GB"/>
        </w:rPr>
        <w:t xml:space="preserve">A review of the effects of media multitasking on youth by Van der Schuur and colleagues (2015) found that </w:t>
      </w:r>
      <w:r w:rsidRPr="0052606B">
        <w:rPr>
          <w:szCs w:val="24"/>
          <w:lang w:val="en-GB"/>
        </w:rPr>
        <w:t>MM was primarily investigated regarding three different aspects: cognitive control abilities, academic performance, and socioemotional function. In their review</w:t>
      </w:r>
      <w:r>
        <w:rPr>
          <w:szCs w:val="24"/>
          <w:lang w:val="en-GB"/>
        </w:rPr>
        <w:t>,</w:t>
      </w:r>
      <w:r w:rsidRPr="0052606B">
        <w:rPr>
          <w:szCs w:val="24"/>
          <w:lang w:val="en-GB"/>
        </w:rPr>
        <w:t xml:space="preserve"> the authors </w:t>
      </w:r>
      <w:r w:rsidR="0022675F">
        <w:rPr>
          <w:szCs w:val="24"/>
          <w:lang w:val="en-GB"/>
        </w:rPr>
        <w:t xml:space="preserve">formulated </w:t>
      </w:r>
      <w:r w:rsidRPr="0052606B">
        <w:rPr>
          <w:szCs w:val="24"/>
          <w:lang w:val="en-GB"/>
        </w:rPr>
        <w:t xml:space="preserve">two </w:t>
      </w:r>
      <w:r w:rsidR="0022675F">
        <w:rPr>
          <w:szCs w:val="24"/>
          <w:lang w:val="en-GB"/>
        </w:rPr>
        <w:t xml:space="preserve">opposing </w:t>
      </w:r>
      <w:r w:rsidRPr="0052606B">
        <w:rPr>
          <w:szCs w:val="24"/>
          <w:lang w:val="en-GB"/>
        </w:rPr>
        <w:t xml:space="preserve">hypotheses regarding the effects of MM on cognitive control: the scattered attention </w:t>
      </w:r>
      <w:r>
        <w:rPr>
          <w:szCs w:val="24"/>
          <w:lang w:val="en-GB"/>
        </w:rPr>
        <w:t>hypothesis</w:t>
      </w:r>
      <w:r w:rsidRPr="0052606B">
        <w:rPr>
          <w:szCs w:val="24"/>
          <w:lang w:val="en-GB"/>
        </w:rPr>
        <w:t xml:space="preserve"> and the trained attention </w:t>
      </w:r>
      <w:r>
        <w:rPr>
          <w:szCs w:val="24"/>
          <w:lang w:val="en-GB"/>
        </w:rPr>
        <w:t>hypothesis</w:t>
      </w:r>
      <w:r w:rsidRPr="0052606B">
        <w:rPr>
          <w:szCs w:val="24"/>
          <w:lang w:val="en-GB"/>
        </w:rPr>
        <w:t>. The arguments supporting each one can be traced back to the discussion presented by Ophir and colleagues (2009). According to the scattered attention hypothes</w:t>
      </w:r>
      <w:r>
        <w:rPr>
          <w:szCs w:val="24"/>
          <w:lang w:val="en-GB"/>
        </w:rPr>
        <w:t>i</w:t>
      </w:r>
      <w:r w:rsidRPr="0052606B">
        <w:rPr>
          <w:szCs w:val="24"/>
          <w:lang w:val="en-GB"/>
        </w:rPr>
        <w:t xml:space="preserve">s, </w:t>
      </w:r>
      <w:r w:rsidR="0022675F">
        <w:rPr>
          <w:szCs w:val="24"/>
          <w:lang w:val="en-GB"/>
        </w:rPr>
        <w:t xml:space="preserve">regular media multitasking leads to not only </w:t>
      </w:r>
      <w:r w:rsidRPr="0052606B">
        <w:rPr>
          <w:szCs w:val="24"/>
          <w:lang w:val="en-GB"/>
        </w:rPr>
        <w:t xml:space="preserve">a “breadth-bias” toward media consumption but also a breadth-bias in cognitive control, which makes them susceptible </w:t>
      </w:r>
      <w:r>
        <w:rPr>
          <w:szCs w:val="24"/>
          <w:lang w:val="en-GB"/>
        </w:rPr>
        <w:t>to</w:t>
      </w:r>
      <w:r w:rsidRPr="0052606B">
        <w:rPr>
          <w:szCs w:val="24"/>
          <w:lang w:val="en-GB"/>
        </w:rPr>
        <w:t xml:space="preserve"> distractors. Conversely, the trained attention hypothes</w:t>
      </w:r>
      <w:r>
        <w:rPr>
          <w:szCs w:val="24"/>
          <w:lang w:val="en-GB"/>
        </w:rPr>
        <w:t>i</w:t>
      </w:r>
      <w:r w:rsidRPr="0052606B">
        <w:rPr>
          <w:szCs w:val="24"/>
          <w:lang w:val="en-GB"/>
        </w:rPr>
        <w:t>s argues that the ability to switch between tasks and focus on relevant stimuli can be developed through training. Since then, there has been evidence for either the scattered attention hypotheses (Kong et al.</w:t>
      </w:r>
      <w:r w:rsidR="0056596F">
        <w:rPr>
          <w:szCs w:val="24"/>
          <w:lang w:val="en-GB"/>
        </w:rPr>
        <w:t>,</w:t>
      </w:r>
      <w:r w:rsidRPr="0052606B">
        <w:rPr>
          <w:szCs w:val="24"/>
          <w:lang w:val="en-GB"/>
        </w:rPr>
        <w:t xml:space="preserve"> 2009; Ophir et al., 2009; Uncapher &amp; Wagner</w:t>
      </w:r>
      <w:r w:rsidR="0056596F">
        <w:rPr>
          <w:szCs w:val="24"/>
          <w:lang w:val="en-GB"/>
        </w:rPr>
        <w:t>,</w:t>
      </w:r>
      <w:r w:rsidRPr="0052606B">
        <w:rPr>
          <w:szCs w:val="24"/>
          <w:lang w:val="en-GB"/>
        </w:rPr>
        <w:t xml:space="preserve"> 2018</w:t>
      </w:r>
      <w:r w:rsidR="0056596F">
        <w:rPr>
          <w:szCs w:val="24"/>
          <w:lang w:val="en-GB"/>
        </w:rPr>
        <w:t>;</w:t>
      </w:r>
      <w:r w:rsidRPr="0052606B">
        <w:rPr>
          <w:szCs w:val="24"/>
          <w:lang w:val="en-GB"/>
        </w:rPr>
        <w:t xml:space="preserve"> Van Der Schuur et al.</w:t>
      </w:r>
      <w:r w:rsidR="0056596F">
        <w:rPr>
          <w:szCs w:val="24"/>
          <w:lang w:val="en-GB"/>
        </w:rPr>
        <w:t>,</w:t>
      </w:r>
      <w:r w:rsidRPr="0052606B">
        <w:rPr>
          <w:szCs w:val="24"/>
          <w:lang w:val="en-GB"/>
        </w:rPr>
        <w:t xml:space="preserve"> 2015</w:t>
      </w:r>
      <w:r w:rsidR="0056596F">
        <w:rPr>
          <w:szCs w:val="24"/>
          <w:lang w:val="en-GB"/>
        </w:rPr>
        <w:t>;</w:t>
      </w:r>
      <w:r w:rsidRPr="0052606B">
        <w:rPr>
          <w:szCs w:val="24"/>
          <w:lang w:val="en-GB"/>
        </w:rPr>
        <w:t xml:space="preserve"> Yap &amp; Lim, 2013) or the trained attention hypothesis (Alzahabi &amp; Becker, 2013; Ophir et al</w:t>
      </w:r>
      <w:r w:rsidR="0056596F">
        <w:rPr>
          <w:szCs w:val="24"/>
          <w:lang w:val="en-GB"/>
        </w:rPr>
        <w:t>.</w:t>
      </w:r>
      <w:r w:rsidRPr="0052606B">
        <w:rPr>
          <w:szCs w:val="24"/>
          <w:lang w:val="en-GB"/>
        </w:rPr>
        <w:t>, 2009; Van Der Schuur et al., 2015)</w:t>
      </w:r>
      <w:r w:rsidR="000559CF">
        <w:rPr>
          <w:szCs w:val="24"/>
          <w:lang w:val="en-GB"/>
        </w:rPr>
        <w:t xml:space="preserve">. </w:t>
      </w:r>
      <w:r w:rsidR="000559CF" w:rsidRPr="000559CF">
        <w:rPr>
          <w:szCs w:val="24"/>
        </w:rPr>
        <w:t>However, not all studies have found significant relationships; for instance, Edwards and Shin (2017) and Seddon et al. (2018) reported no significant effects of media multitasking on cognitive control.</w:t>
      </w:r>
    </w:p>
    <w:p w14:paraId="57B80624" w14:textId="77777777" w:rsidR="0022675F" w:rsidRDefault="0022675F" w:rsidP="001176F5">
      <w:pPr>
        <w:ind w:firstLine="720"/>
        <w:contextualSpacing/>
        <w:rPr>
          <w:szCs w:val="24"/>
          <w:lang w:val="en-GB"/>
        </w:rPr>
      </w:pPr>
    </w:p>
    <w:p w14:paraId="3A4A32CC" w14:textId="77777777" w:rsidR="000559CF" w:rsidRDefault="000559CF" w:rsidP="001176F5">
      <w:pPr>
        <w:ind w:firstLine="720"/>
        <w:contextualSpacing/>
        <w:rPr>
          <w:szCs w:val="24"/>
          <w:lang w:val="en-GB"/>
        </w:rPr>
      </w:pPr>
    </w:p>
    <w:p w14:paraId="45F2F237" w14:textId="77777777" w:rsidR="000559CF" w:rsidRDefault="000559CF" w:rsidP="001176F5">
      <w:pPr>
        <w:ind w:firstLine="720"/>
        <w:contextualSpacing/>
        <w:rPr>
          <w:szCs w:val="24"/>
          <w:lang w:val="en-GB"/>
        </w:rPr>
      </w:pPr>
    </w:p>
    <w:p w14:paraId="6A14022C" w14:textId="77777777" w:rsidR="000559CF" w:rsidRPr="0052606B" w:rsidRDefault="000559CF" w:rsidP="001176F5">
      <w:pPr>
        <w:ind w:firstLine="720"/>
        <w:contextualSpacing/>
        <w:rPr>
          <w:szCs w:val="24"/>
          <w:lang w:val="en-GB"/>
        </w:rPr>
      </w:pPr>
    </w:p>
    <w:p w14:paraId="7DD203DC" w14:textId="77777777" w:rsidR="001176F5" w:rsidRPr="0052606B" w:rsidRDefault="001176F5" w:rsidP="001176F5">
      <w:pPr>
        <w:contextualSpacing/>
        <w:rPr>
          <w:b/>
          <w:bCs/>
          <w:szCs w:val="24"/>
        </w:rPr>
      </w:pPr>
      <w:r w:rsidRPr="0052606B">
        <w:rPr>
          <w:b/>
          <w:bCs/>
          <w:szCs w:val="24"/>
        </w:rPr>
        <w:t>Media Multitasking and Cognitive Control</w:t>
      </w:r>
    </w:p>
    <w:p w14:paraId="12D72377" w14:textId="056F51A8" w:rsidR="00F04813" w:rsidRDefault="001176F5" w:rsidP="00821398">
      <w:pPr>
        <w:contextualSpacing/>
        <w:rPr>
          <w:szCs w:val="24"/>
        </w:rPr>
      </w:pPr>
      <w:r w:rsidRPr="0052606B">
        <w:rPr>
          <w:b/>
          <w:bCs/>
          <w:szCs w:val="24"/>
        </w:rPr>
        <w:tab/>
      </w:r>
      <w:r w:rsidRPr="0052606B">
        <w:rPr>
          <w:szCs w:val="24"/>
        </w:rPr>
        <w:t xml:space="preserve">Cognitive control is separated </w:t>
      </w:r>
      <w:r w:rsidR="001556D7">
        <w:rPr>
          <w:szCs w:val="24"/>
        </w:rPr>
        <w:t>into</w:t>
      </w:r>
      <w:r w:rsidRPr="0052606B">
        <w:rPr>
          <w:szCs w:val="24"/>
        </w:rPr>
        <w:t xml:space="preserve"> three different aspects: cognitive flexibility, working memory</w:t>
      </w:r>
      <w:r w:rsidR="001556D7">
        <w:rPr>
          <w:szCs w:val="24"/>
        </w:rPr>
        <w:t>,</w:t>
      </w:r>
      <w:r w:rsidRPr="0052606B">
        <w:rPr>
          <w:szCs w:val="24"/>
        </w:rPr>
        <w:t xml:space="preserve"> and inhibitory control (Davidson et al., 2006)</w:t>
      </w:r>
      <w:r w:rsidR="00443992">
        <w:rPr>
          <w:szCs w:val="24"/>
        </w:rPr>
        <w:t>.</w:t>
      </w:r>
      <w:r w:rsidRPr="0052606B">
        <w:rPr>
          <w:szCs w:val="24"/>
        </w:rPr>
        <w:t xml:space="preserve"> </w:t>
      </w:r>
      <w:r w:rsidR="00443992">
        <w:rPr>
          <w:szCs w:val="24"/>
        </w:rPr>
        <w:t>W</w:t>
      </w:r>
      <w:r w:rsidRPr="0052606B">
        <w:rPr>
          <w:szCs w:val="24"/>
        </w:rPr>
        <w:t xml:space="preserve">orking memory </w:t>
      </w:r>
      <w:r w:rsidR="00443992">
        <w:rPr>
          <w:szCs w:val="24"/>
        </w:rPr>
        <w:t xml:space="preserve">is </w:t>
      </w:r>
      <w:r w:rsidRPr="0052606B">
        <w:rPr>
          <w:szCs w:val="24"/>
        </w:rPr>
        <w:t xml:space="preserve">the ability to temporarily hold and manipulate information necessary for cognitive tasks, allowing individuals </w:t>
      </w:r>
      <w:r w:rsidRPr="0052606B">
        <w:rPr>
          <w:szCs w:val="24"/>
        </w:rPr>
        <w:lastRenderedPageBreak/>
        <w:t>to process and use relevant information</w:t>
      </w:r>
      <w:r w:rsidR="003D2BF2">
        <w:rPr>
          <w:szCs w:val="24"/>
        </w:rPr>
        <w:t xml:space="preserve"> (Baddeley)</w:t>
      </w:r>
      <w:r w:rsidR="00443992">
        <w:rPr>
          <w:szCs w:val="24"/>
        </w:rPr>
        <w:t>.</w:t>
      </w:r>
      <w:r w:rsidRPr="0052606B">
        <w:rPr>
          <w:szCs w:val="24"/>
        </w:rPr>
        <w:t xml:space="preserve"> </w:t>
      </w:r>
      <w:r w:rsidR="00443992">
        <w:rPr>
          <w:szCs w:val="24"/>
        </w:rPr>
        <w:t>C</w:t>
      </w:r>
      <w:r w:rsidRPr="0052606B">
        <w:rPr>
          <w:szCs w:val="24"/>
        </w:rPr>
        <w:t xml:space="preserve">ognitive flexibility </w:t>
      </w:r>
      <w:r w:rsidR="00443992">
        <w:rPr>
          <w:szCs w:val="24"/>
        </w:rPr>
        <w:t xml:space="preserve">is </w:t>
      </w:r>
      <w:r w:rsidRPr="0052606B">
        <w:rPr>
          <w:szCs w:val="24"/>
        </w:rPr>
        <w:t>the competence to adapt and switch between different cognitive processes or tasks</w:t>
      </w:r>
      <w:r w:rsidR="00BE7E16">
        <w:rPr>
          <w:szCs w:val="24"/>
        </w:rPr>
        <w:t>. Inhibitory</w:t>
      </w:r>
      <w:r w:rsidRPr="0052606B">
        <w:rPr>
          <w:szCs w:val="24"/>
        </w:rPr>
        <w:t xml:space="preserve"> control </w:t>
      </w:r>
      <w:r w:rsidR="00F700D3">
        <w:rPr>
          <w:szCs w:val="24"/>
        </w:rPr>
        <w:t xml:space="preserve">is </w:t>
      </w:r>
      <w:r w:rsidRPr="0052606B">
        <w:rPr>
          <w:szCs w:val="24"/>
        </w:rPr>
        <w:t>the ability to suppress or override automatic responses, impulses, or distractions, allowing individuals to focus on relevant information and make intentional, goal-directed decisions</w:t>
      </w:r>
      <w:r w:rsidR="003D2BF2">
        <w:rPr>
          <w:szCs w:val="24"/>
        </w:rPr>
        <w:t xml:space="preserve"> (Diamon).</w:t>
      </w:r>
      <w:r w:rsidRPr="0052606B">
        <w:rPr>
          <w:szCs w:val="24"/>
        </w:rPr>
        <w:t xml:space="preserve"> </w:t>
      </w:r>
      <w:r w:rsidR="001C1130">
        <w:rPr>
          <w:szCs w:val="24"/>
        </w:rPr>
        <w:t>Every aspect has its unique relationship with MM</w:t>
      </w:r>
      <w:r w:rsidRPr="0052606B">
        <w:rPr>
          <w:szCs w:val="24"/>
        </w:rPr>
        <w:t xml:space="preserve"> (Uncapher &amp; Wagner, 2018). A recent meta-analysis by Kong and colleagues (2023), which examined the effect of MM on cognitive control </w:t>
      </w:r>
      <w:r w:rsidR="00865970" w:rsidRPr="0052606B">
        <w:rPr>
          <w:szCs w:val="24"/>
        </w:rPr>
        <w:t>while</w:t>
      </w:r>
      <w:r w:rsidRPr="0052606B">
        <w:rPr>
          <w:szCs w:val="24"/>
        </w:rPr>
        <w:t xml:space="preserve"> considering the different subsets as moderators, found a significant negative </w:t>
      </w:r>
      <w:r w:rsidR="002A3384">
        <w:rPr>
          <w:szCs w:val="24"/>
        </w:rPr>
        <w:t>impact</w:t>
      </w:r>
      <w:r w:rsidRPr="0052606B">
        <w:rPr>
          <w:szCs w:val="24"/>
        </w:rPr>
        <w:t xml:space="preserve">. </w:t>
      </w:r>
      <w:r>
        <w:rPr>
          <w:szCs w:val="24"/>
        </w:rPr>
        <w:t>The authors also found a</w:t>
      </w:r>
      <w:r w:rsidRPr="0052606B">
        <w:rPr>
          <w:szCs w:val="24"/>
        </w:rPr>
        <w:t xml:space="preserve"> </w:t>
      </w:r>
      <w:r>
        <w:rPr>
          <w:szCs w:val="24"/>
        </w:rPr>
        <w:t xml:space="preserve">significant </w:t>
      </w:r>
      <w:r w:rsidRPr="0052606B">
        <w:rPr>
          <w:szCs w:val="24"/>
        </w:rPr>
        <w:t xml:space="preserve">moderating effect </w:t>
      </w:r>
      <w:r>
        <w:rPr>
          <w:szCs w:val="24"/>
        </w:rPr>
        <w:t>of type</w:t>
      </w:r>
      <w:r w:rsidRPr="0052606B">
        <w:rPr>
          <w:szCs w:val="24"/>
        </w:rPr>
        <w:t xml:space="preserve"> for working memory and inhibit</w:t>
      </w:r>
      <w:r>
        <w:rPr>
          <w:szCs w:val="24"/>
        </w:rPr>
        <w:t>ory</w:t>
      </w:r>
      <w:r w:rsidRPr="0052606B">
        <w:rPr>
          <w:szCs w:val="24"/>
        </w:rPr>
        <w:t xml:space="preserve"> control, while being non-significant for cognitive flexibility. Other reviews, however, did not come to the same decisive conclusions (Kobayashi et al., 2020; Uncapher &amp; Wagner, 2018).</w:t>
      </w:r>
      <w:r w:rsidR="00B63AF0">
        <w:rPr>
          <w:szCs w:val="24"/>
        </w:rPr>
        <w:t xml:space="preserve"> </w:t>
      </w:r>
      <w:r w:rsidR="00CF7F85">
        <w:rPr>
          <w:szCs w:val="24"/>
        </w:rPr>
        <w:t xml:space="preserve">While the </w:t>
      </w:r>
      <w:r w:rsidR="00A05781">
        <w:rPr>
          <w:szCs w:val="24"/>
        </w:rPr>
        <w:t>research</w:t>
      </w:r>
      <w:r w:rsidR="002415EE">
        <w:rPr>
          <w:szCs w:val="24"/>
        </w:rPr>
        <w:t xml:space="preserve"> </w:t>
      </w:r>
      <w:r w:rsidR="00AF5D44">
        <w:rPr>
          <w:szCs w:val="24"/>
        </w:rPr>
        <w:t>regarding cognitive flexibility</w:t>
      </w:r>
      <w:r w:rsidR="002415EE">
        <w:rPr>
          <w:szCs w:val="24"/>
        </w:rPr>
        <w:t xml:space="preserve"> </w:t>
      </w:r>
      <w:r w:rsidR="00DD388A">
        <w:rPr>
          <w:szCs w:val="24"/>
        </w:rPr>
        <w:t xml:space="preserve">argues for a </w:t>
      </w:r>
      <w:r w:rsidR="00DF2745">
        <w:rPr>
          <w:szCs w:val="24"/>
        </w:rPr>
        <w:t>non-significant relationship, there are considerations</w:t>
      </w:r>
      <w:r w:rsidR="00A748DD">
        <w:rPr>
          <w:szCs w:val="24"/>
        </w:rPr>
        <w:t xml:space="preserve"> </w:t>
      </w:r>
      <w:r w:rsidR="00DF2745">
        <w:rPr>
          <w:szCs w:val="24"/>
        </w:rPr>
        <w:t xml:space="preserve">that </w:t>
      </w:r>
      <w:r w:rsidR="00AB144E">
        <w:rPr>
          <w:szCs w:val="24"/>
        </w:rPr>
        <w:t>these</w:t>
      </w:r>
      <w:r w:rsidR="00DF2745">
        <w:rPr>
          <w:szCs w:val="24"/>
        </w:rPr>
        <w:t xml:space="preserve"> findings </w:t>
      </w:r>
      <w:r w:rsidR="00A748DD">
        <w:rPr>
          <w:szCs w:val="24"/>
        </w:rPr>
        <w:t>may result from comparing extreme groups</w:t>
      </w:r>
      <w:r w:rsidR="005B0DD9">
        <w:rPr>
          <w:szCs w:val="24"/>
        </w:rPr>
        <w:t>.</w:t>
      </w:r>
      <w:r w:rsidR="00A748DD">
        <w:rPr>
          <w:szCs w:val="24"/>
        </w:rPr>
        <w:t xml:space="preserve"> For example,</w:t>
      </w:r>
      <w:r w:rsidR="005B0DD9">
        <w:rPr>
          <w:szCs w:val="24"/>
        </w:rPr>
        <w:t xml:space="preserve"> </w:t>
      </w:r>
      <w:r w:rsidR="00A748DD">
        <w:rPr>
          <w:szCs w:val="24"/>
        </w:rPr>
        <w:t>s</w:t>
      </w:r>
      <w:r w:rsidR="00821398" w:rsidRPr="0052606B">
        <w:rPr>
          <w:szCs w:val="24"/>
        </w:rPr>
        <w:t>ome research found that IMM</w:t>
      </w:r>
      <w:r w:rsidR="00270145">
        <w:rPr>
          <w:szCs w:val="24"/>
        </w:rPr>
        <w:t>s</w:t>
      </w:r>
      <w:r w:rsidR="00821398">
        <w:rPr>
          <w:szCs w:val="24"/>
        </w:rPr>
        <w:t xml:space="preserve"> performed better than HMM</w:t>
      </w:r>
      <w:r w:rsidR="005E59B0">
        <w:rPr>
          <w:szCs w:val="24"/>
        </w:rPr>
        <w:t>s</w:t>
      </w:r>
      <w:r w:rsidR="00821398">
        <w:rPr>
          <w:szCs w:val="24"/>
        </w:rPr>
        <w:t xml:space="preserve"> on tests of focused attention, </w:t>
      </w:r>
      <w:r w:rsidR="00D3576E">
        <w:rPr>
          <w:szCs w:val="24"/>
        </w:rPr>
        <w:t>suggesting</w:t>
      </w:r>
      <w:r w:rsidR="00821398" w:rsidRPr="0052606B">
        <w:rPr>
          <w:szCs w:val="24"/>
        </w:rPr>
        <w:t xml:space="preserve"> a possible inverse</w:t>
      </w:r>
      <w:r w:rsidR="008E0685">
        <w:rPr>
          <w:szCs w:val="24"/>
        </w:rPr>
        <w:t xml:space="preserve"> </w:t>
      </w:r>
      <w:r w:rsidR="00D3576E">
        <w:rPr>
          <w:szCs w:val="24"/>
        </w:rPr>
        <w:t>U</w:t>
      </w:r>
      <w:r w:rsidR="008E0685">
        <w:rPr>
          <w:szCs w:val="24"/>
        </w:rPr>
        <w:t>-</w:t>
      </w:r>
      <w:r w:rsidR="00D3576E">
        <w:rPr>
          <w:szCs w:val="24"/>
        </w:rPr>
        <w:t>shaped correlation</w:t>
      </w:r>
      <w:r w:rsidR="00821398" w:rsidRPr="0052606B">
        <w:rPr>
          <w:szCs w:val="24"/>
        </w:rPr>
        <w:t xml:space="preserve"> between </w:t>
      </w:r>
      <w:r w:rsidR="00D3576E">
        <w:rPr>
          <w:szCs w:val="24"/>
        </w:rPr>
        <w:t>MM</w:t>
      </w:r>
      <w:r w:rsidR="00821398" w:rsidRPr="0052606B">
        <w:rPr>
          <w:szCs w:val="24"/>
        </w:rPr>
        <w:t xml:space="preserve"> and </w:t>
      </w:r>
      <w:r w:rsidR="00E52A28">
        <w:rPr>
          <w:szCs w:val="24"/>
        </w:rPr>
        <w:t xml:space="preserve">components of </w:t>
      </w:r>
      <w:r w:rsidR="00821398" w:rsidRPr="0052606B">
        <w:rPr>
          <w:szCs w:val="24"/>
        </w:rPr>
        <w:t>cognitive control (Cardoso-Leite et al., 2016; Shin et al., 2020). Shin and colleagues (2020) demonstrated that IMM</w:t>
      </w:r>
      <w:r w:rsidR="00DD7819">
        <w:rPr>
          <w:szCs w:val="24"/>
        </w:rPr>
        <w:t>s</w:t>
      </w:r>
      <w:r w:rsidR="00821398" w:rsidRPr="0052606B">
        <w:rPr>
          <w:szCs w:val="24"/>
        </w:rPr>
        <w:t xml:space="preserve"> outperformed </w:t>
      </w:r>
      <w:r w:rsidR="00BC41C0">
        <w:rPr>
          <w:szCs w:val="24"/>
        </w:rPr>
        <w:t xml:space="preserve">both </w:t>
      </w:r>
      <w:r w:rsidR="00821398" w:rsidRPr="0052606B">
        <w:rPr>
          <w:szCs w:val="24"/>
        </w:rPr>
        <w:t>HMM</w:t>
      </w:r>
      <w:r w:rsidR="00DD7819">
        <w:rPr>
          <w:szCs w:val="24"/>
        </w:rPr>
        <w:t>s</w:t>
      </w:r>
      <w:r w:rsidR="00A579D2">
        <w:rPr>
          <w:szCs w:val="24"/>
        </w:rPr>
        <w:t xml:space="preserve"> and </w:t>
      </w:r>
      <w:r w:rsidR="00DD7819">
        <w:rPr>
          <w:szCs w:val="24"/>
        </w:rPr>
        <w:t>LLMs</w:t>
      </w:r>
      <w:r w:rsidR="00821398" w:rsidRPr="0052606B">
        <w:rPr>
          <w:szCs w:val="24"/>
        </w:rPr>
        <w:t xml:space="preserve"> </w:t>
      </w:r>
      <w:r w:rsidR="00BC41C0">
        <w:rPr>
          <w:szCs w:val="24"/>
        </w:rPr>
        <w:t>on</w:t>
      </w:r>
      <w:r w:rsidR="00821398" w:rsidRPr="0052606B">
        <w:rPr>
          <w:szCs w:val="24"/>
        </w:rPr>
        <w:t xml:space="preserve"> a more challenging variant of the n-back task, as opposed to the easier versions. Additionally, HMM</w:t>
      </w:r>
      <w:r w:rsidR="00744877">
        <w:rPr>
          <w:szCs w:val="24"/>
        </w:rPr>
        <w:t>s</w:t>
      </w:r>
      <w:r w:rsidR="00821398" w:rsidRPr="0052606B">
        <w:rPr>
          <w:szCs w:val="24"/>
        </w:rPr>
        <w:t xml:space="preserve"> did not </w:t>
      </w:r>
      <w:r w:rsidR="00C14260">
        <w:rPr>
          <w:szCs w:val="24"/>
        </w:rPr>
        <w:t>score significantly different</w:t>
      </w:r>
      <w:r w:rsidR="00744877">
        <w:rPr>
          <w:szCs w:val="24"/>
        </w:rPr>
        <w:t>ly</w:t>
      </w:r>
      <w:r w:rsidR="00821398" w:rsidRPr="0052606B">
        <w:rPr>
          <w:szCs w:val="24"/>
        </w:rPr>
        <w:t xml:space="preserve"> from LMM</w:t>
      </w:r>
      <w:r w:rsidR="00744877">
        <w:rPr>
          <w:szCs w:val="24"/>
        </w:rPr>
        <w:t>s</w:t>
      </w:r>
      <w:r w:rsidR="00AB7F9D">
        <w:rPr>
          <w:szCs w:val="24"/>
        </w:rPr>
        <w:t>, which align</w:t>
      </w:r>
      <w:r w:rsidR="00744877">
        <w:rPr>
          <w:szCs w:val="24"/>
        </w:rPr>
        <w:t>s</w:t>
      </w:r>
      <w:r w:rsidR="00AB7F9D">
        <w:rPr>
          <w:szCs w:val="24"/>
        </w:rPr>
        <w:t xml:space="preserve"> with </w:t>
      </w:r>
      <w:r w:rsidR="00F327A0">
        <w:rPr>
          <w:szCs w:val="24"/>
        </w:rPr>
        <w:t xml:space="preserve">the inverse </w:t>
      </w:r>
      <w:r w:rsidR="00744877">
        <w:rPr>
          <w:szCs w:val="24"/>
        </w:rPr>
        <w:t>U</w:t>
      </w:r>
      <w:r w:rsidR="00F327A0">
        <w:rPr>
          <w:szCs w:val="24"/>
        </w:rPr>
        <w:t>-shape</w:t>
      </w:r>
      <w:r w:rsidR="00744877">
        <w:rPr>
          <w:szCs w:val="24"/>
        </w:rPr>
        <w:t xml:space="preserve"> hypothesis</w:t>
      </w:r>
      <w:r w:rsidR="00F327A0">
        <w:rPr>
          <w:szCs w:val="24"/>
        </w:rPr>
        <w:t>.</w:t>
      </w:r>
      <w:r w:rsidR="008354FC">
        <w:rPr>
          <w:szCs w:val="24"/>
        </w:rPr>
        <w:t xml:space="preserve"> </w:t>
      </w:r>
      <w:r w:rsidR="00821398" w:rsidRPr="0052606B">
        <w:rPr>
          <w:szCs w:val="24"/>
        </w:rPr>
        <w:t xml:space="preserve">To </w:t>
      </w:r>
      <w:r w:rsidR="00794316">
        <w:rPr>
          <w:szCs w:val="24"/>
        </w:rPr>
        <w:t>better understand the subtle differences influenc</w:t>
      </w:r>
      <w:r w:rsidR="00744877">
        <w:rPr>
          <w:szCs w:val="24"/>
        </w:rPr>
        <w:t>ing</w:t>
      </w:r>
      <w:r w:rsidR="00794316">
        <w:rPr>
          <w:szCs w:val="24"/>
        </w:rPr>
        <w:t xml:space="preserve"> the effects of MM</w:t>
      </w:r>
      <w:r w:rsidR="000A1D62">
        <w:rPr>
          <w:szCs w:val="24"/>
        </w:rPr>
        <w:t xml:space="preserve"> on cognitive </w:t>
      </w:r>
      <w:r w:rsidR="00404D10">
        <w:rPr>
          <w:szCs w:val="24"/>
        </w:rPr>
        <w:t>flexibi</w:t>
      </w:r>
      <w:r w:rsidR="00022214">
        <w:rPr>
          <w:szCs w:val="24"/>
        </w:rPr>
        <w:t>lity</w:t>
      </w:r>
      <w:r w:rsidR="00794316">
        <w:rPr>
          <w:szCs w:val="24"/>
        </w:rPr>
        <w:t>, it is important</w:t>
      </w:r>
      <w:r w:rsidR="00821398" w:rsidRPr="0052606B">
        <w:rPr>
          <w:szCs w:val="24"/>
        </w:rPr>
        <w:t xml:space="preserve"> to examine</w:t>
      </w:r>
      <w:r w:rsidR="000A1D62">
        <w:rPr>
          <w:szCs w:val="24"/>
        </w:rPr>
        <w:t xml:space="preserve"> </w:t>
      </w:r>
      <w:r w:rsidR="007E64D6">
        <w:rPr>
          <w:szCs w:val="24"/>
        </w:rPr>
        <w:t xml:space="preserve">the full spectrum of MM </w:t>
      </w:r>
      <w:r w:rsidR="008354FC">
        <w:rPr>
          <w:szCs w:val="24"/>
        </w:rPr>
        <w:t>behavior</w:t>
      </w:r>
      <w:r w:rsidR="00821398" w:rsidRPr="0052606B">
        <w:rPr>
          <w:szCs w:val="24"/>
        </w:rPr>
        <w:t>. T</w:t>
      </w:r>
      <w:r w:rsidR="00466316">
        <w:rPr>
          <w:szCs w:val="24"/>
        </w:rPr>
        <w:t>hus, this study</w:t>
      </w:r>
      <w:r w:rsidR="00821398" w:rsidRPr="0052606B">
        <w:rPr>
          <w:szCs w:val="24"/>
        </w:rPr>
        <w:t xml:space="preserve"> ex</w:t>
      </w:r>
      <w:r w:rsidR="000C5ADE">
        <w:rPr>
          <w:szCs w:val="24"/>
        </w:rPr>
        <w:t>plores</w:t>
      </w:r>
      <w:r w:rsidR="00466316">
        <w:rPr>
          <w:szCs w:val="24"/>
        </w:rPr>
        <w:t xml:space="preserve"> the shape</w:t>
      </w:r>
      <w:r w:rsidR="00821398" w:rsidRPr="0052606B">
        <w:rPr>
          <w:szCs w:val="24"/>
        </w:rPr>
        <w:t xml:space="preserve"> of</w:t>
      </w:r>
      <w:r w:rsidR="00466316">
        <w:rPr>
          <w:szCs w:val="24"/>
        </w:rPr>
        <w:t xml:space="preserve"> the relationship </w:t>
      </w:r>
      <w:r w:rsidR="00E10CA0">
        <w:rPr>
          <w:szCs w:val="24"/>
        </w:rPr>
        <w:t>between</w:t>
      </w:r>
      <w:r w:rsidR="00821398" w:rsidRPr="0052606B">
        <w:rPr>
          <w:szCs w:val="24"/>
        </w:rPr>
        <w:t xml:space="preserve"> media multitasking </w:t>
      </w:r>
      <w:r w:rsidR="00E10CA0">
        <w:rPr>
          <w:szCs w:val="24"/>
        </w:rPr>
        <w:t xml:space="preserve">and </w:t>
      </w:r>
      <w:r w:rsidR="0061673C">
        <w:rPr>
          <w:szCs w:val="24"/>
        </w:rPr>
        <w:t>cognitive flexib</w:t>
      </w:r>
      <w:r w:rsidR="00F04813">
        <w:rPr>
          <w:szCs w:val="24"/>
        </w:rPr>
        <w:t>ility</w:t>
      </w:r>
      <w:r w:rsidR="00CF5F01">
        <w:rPr>
          <w:szCs w:val="24"/>
        </w:rPr>
        <w:t xml:space="preserve"> </w:t>
      </w:r>
      <w:r w:rsidR="00C2770C">
        <w:rPr>
          <w:szCs w:val="24"/>
        </w:rPr>
        <w:t xml:space="preserve">without excluding data based </w:t>
      </w:r>
      <w:r w:rsidR="00720701">
        <w:rPr>
          <w:szCs w:val="24"/>
        </w:rPr>
        <w:t>on MM</w:t>
      </w:r>
      <w:r w:rsidR="00686865">
        <w:rPr>
          <w:szCs w:val="24"/>
        </w:rPr>
        <w:t xml:space="preserve"> </w:t>
      </w:r>
      <w:r w:rsidR="00CF5F01">
        <w:rPr>
          <w:szCs w:val="24"/>
        </w:rPr>
        <w:t>i</w:t>
      </w:r>
      <w:r w:rsidR="00686865">
        <w:rPr>
          <w:szCs w:val="24"/>
        </w:rPr>
        <w:t>ndex</w:t>
      </w:r>
      <w:r w:rsidR="00CF5F01">
        <w:rPr>
          <w:szCs w:val="24"/>
        </w:rPr>
        <w:t xml:space="preserve"> </w:t>
      </w:r>
      <w:r w:rsidR="00686865">
        <w:rPr>
          <w:szCs w:val="24"/>
        </w:rPr>
        <w:t>scores.</w:t>
      </w:r>
      <w:r w:rsidR="00821398" w:rsidRPr="0052606B">
        <w:rPr>
          <w:szCs w:val="24"/>
        </w:rPr>
        <w:t xml:space="preserve"> </w:t>
      </w:r>
      <w:r w:rsidR="00835F59">
        <w:rPr>
          <w:szCs w:val="24"/>
        </w:rPr>
        <w:t>T</w:t>
      </w:r>
      <w:r w:rsidR="00821398" w:rsidRPr="0052606B">
        <w:rPr>
          <w:szCs w:val="24"/>
        </w:rPr>
        <w:t>his study postulates a</w:t>
      </w:r>
      <w:r w:rsidR="00F04813">
        <w:rPr>
          <w:szCs w:val="24"/>
        </w:rPr>
        <w:t xml:space="preserve"> non-linear correlation between </w:t>
      </w:r>
      <w:r w:rsidR="001C7B27">
        <w:rPr>
          <w:szCs w:val="24"/>
        </w:rPr>
        <w:t>MM and cognitive flexibility</w:t>
      </w:r>
      <w:r w:rsidR="001A6C6F">
        <w:rPr>
          <w:szCs w:val="24"/>
        </w:rPr>
        <w:t>, and further</w:t>
      </w:r>
      <w:r w:rsidR="00F41A1E">
        <w:rPr>
          <w:szCs w:val="24"/>
        </w:rPr>
        <w:t>,</w:t>
      </w:r>
      <w:r w:rsidR="001A6C6F">
        <w:rPr>
          <w:szCs w:val="24"/>
        </w:rPr>
        <w:t xml:space="preserve"> it </w:t>
      </w:r>
      <w:r w:rsidR="00B024A8">
        <w:rPr>
          <w:szCs w:val="24"/>
        </w:rPr>
        <w:t>postulates</w:t>
      </w:r>
      <w:r w:rsidR="001A6C6F">
        <w:rPr>
          <w:szCs w:val="24"/>
        </w:rPr>
        <w:t xml:space="preserve"> that the non-linear relationship follows a</w:t>
      </w:r>
      <w:r w:rsidR="00F1280A">
        <w:rPr>
          <w:szCs w:val="24"/>
        </w:rPr>
        <w:t>n inverse u-shape.</w:t>
      </w:r>
    </w:p>
    <w:p w14:paraId="3AC384D5" w14:textId="77777777" w:rsidR="00F04813" w:rsidRDefault="00F04813" w:rsidP="00821398">
      <w:pPr>
        <w:contextualSpacing/>
        <w:rPr>
          <w:szCs w:val="24"/>
        </w:rPr>
      </w:pPr>
    </w:p>
    <w:p w14:paraId="191FD8EA" w14:textId="77777777" w:rsidR="00F04813" w:rsidRDefault="00F04813" w:rsidP="00821398">
      <w:pPr>
        <w:contextualSpacing/>
        <w:rPr>
          <w:szCs w:val="24"/>
        </w:rPr>
      </w:pPr>
    </w:p>
    <w:p w14:paraId="79659D7A" w14:textId="79CBC3B4" w:rsidR="00821398" w:rsidRPr="0052606B" w:rsidRDefault="00821398" w:rsidP="00821398">
      <w:pPr>
        <w:contextualSpacing/>
        <w:rPr>
          <w:szCs w:val="24"/>
        </w:rPr>
      </w:pPr>
      <w:r w:rsidRPr="0052606B">
        <w:rPr>
          <w:szCs w:val="24"/>
        </w:rPr>
        <w:t xml:space="preserve"> significant difference in MMI scores between IMM and HMM </w:t>
      </w:r>
      <w:commentRangeStart w:id="0"/>
      <w:r w:rsidRPr="0052606B">
        <w:rPr>
          <w:szCs w:val="24"/>
        </w:rPr>
        <w:t xml:space="preserve">or </w:t>
      </w:r>
      <w:commentRangeEnd w:id="0"/>
      <w:r>
        <w:rPr>
          <w:rStyle w:val="CommentReference"/>
        </w:rPr>
        <w:commentReference w:id="0"/>
      </w:r>
      <w:r w:rsidRPr="0052606B">
        <w:rPr>
          <w:szCs w:val="24"/>
        </w:rPr>
        <w:t xml:space="preserve">LMM, expecting higher focused attention scores for IMM. </w:t>
      </w:r>
      <w:commentRangeStart w:id="1"/>
      <w:r w:rsidRPr="0052606B">
        <w:rPr>
          <w:szCs w:val="24"/>
        </w:rPr>
        <w:t xml:space="preserve">The correlation of the MMI is anticipated to follow an inverse-U pattern. </w:t>
      </w:r>
      <w:commentRangeEnd w:id="1"/>
      <w:r>
        <w:rPr>
          <w:rStyle w:val="CommentReference"/>
        </w:rPr>
        <w:commentReference w:id="1"/>
      </w:r>
      <w:r w:rsidRPr="0052606B">
        <w:rPr>
          <w:szCs w:val="24"/>
        </w:rPr>
        <w:t xml:space="preserve">Moreover, according to the latest findings of Kong and colleagues (2023), it is still expected that HMM </w:t>
      </w:r>
      <w:commentRangeStart w:id="2"/>
      <w:r w:rsidRPr="0052606B">
        <w:rPr>
          <w:szCs w:val="24"/>
        </w:rPr>
        <w:t xml:space="preserve">score lower </w:t>
      </w:r>
      <w:r>
        <w:rPr>
          <w:szCs w:val="24"/>
        </w:rPr>
        <w:t xml:space="preserve">on the MMI </w:t>
      </w:r>
      <w:commentRangeEnd w:id="2"/>
      <w:r>
        <w:rPr>
          <w:rStyle w:val="CommentReference"/>
        </w:rPr>
        <w:commentReference w:id="2"/>
      </w:r>
      <w:r w:rsidRPr="0052606B">
        <w:rPr>
          <w:szCs w:val="24"/>
        </w:rPr>
        <w:t xml:space="preserve">than LMM, contributing to a comprehensive understanding of media multitasking effects. </w:t>
      </w:r>
      <w:commentRangeStart w:id="3"/>
      <w:r w:rsidRPr="0052606B">
        <w:rPr>
          <w:szCs w:val="24"/>
        </w:rPr>
        <w:t>Regarding additional moderator variables the same study also looked at other possible moderator variables like age and gender for which they didn’t find a significant relevance.</w:t>
      </w:r>
      <w:commentRangeEnd w:id="3"/>
      <w:r>
        <w:rPr>
          <w:rStyle w:val="CommentReference"/>
        </w:rPr>
        <w:commentReference w:id="3"/>
      </w:r>
    </w:p>
    <w:p w14:paraId="4A5750D9" w14:textId="77777777" w:rsidR="00821398" w:rsidRDefault="00821398" w:rsidP="00821398">
      <w:pPr>
        <w:contextualSpacing/>
        <w:jc w:val="center"/>
        <w:rPr>
          <w:b/>
          <w:bCs/>
          <w:szCs w:val="24"/>
        </w:rPr>
      </w:pPr>
    </w:p>
    <w:p w14:paraId="1A75B16F" w14:textId="77777777" w:rsidR="00AE4C40" w:rsidRDefault="00AE4C40" w:rsidP="001176F5">
      <w:pPr>
        <w:contextualSpacing/>
        <w:rPr>
          <w:szCs w:val="24"/>
        </w:rPr>
      </w:pPr>
    </w:p>
    <w:p w14:paraId="087804CB" w14:textId="77777777" w:rsidR="00AE4C40" w:rsidRDefault="00AE4C40" w:rsidP="001176F5">
      <w:pPr>
        <w:contextualSpacing/>
        <w:rPr>
          <w:szCs w:val="24"/>
        </w:rPr>
      </w:pPr>
    </w:p>
    <w:p w14:paraId="208E0098" w14:textId="77777777" w:rsidR="00AE4C40" w:rsidRDefault="00AE4C40" w:rsidP="001176F5">
      <w:pPr>
        <w:contextualSpacing/>
        <w:rPr>
          <w:szCs w:val="24"/>
        </w:rPr>
      </w:pPr>
    </w:p>
    <w:p w14:paraId="212ECA21" w14:textId="77777777" w:rsidR="00AE4C40" w:rsidRDefault="00AE4C40" w:rsidP="001176F5">
      <w:pPr>
        <w:contextualSpacing/>
        <w:rPr>
          <w:szCs w:val="24"/>
        </w:rPr>
      </w:pPr>
    </w:p>
    <w:p w14:paraId="09EE424C" w14:textId="77777777" w:rsidR="007E68EE" w:rsidRDefault="007E68EE" w:rsidP="001176F5">
      <w:pPr>
        <w:contextualSpacing/>
        <w:rPr>
          <w:szCs w:val="24"/>
        </w:rPr>
      </w:pPr>
    </w:p>
    <w:p w14:paraId="758DBB9A" w14:textId="77777777" w:rsidR="007E68EE" w:rsidRDefault="007E68EE" w:rsidP="001176F5">
      <w:pPr>
        <w:contextualSpacing/>
        <w:rPr>
          <w:szCs w:val="24"/>
        </w:rPr>
      </w:pPr>
    </w:p>
    <w:p w14:paraId="7CEAFC04" w14:textId="14720746" w:rsidR="001176F5" w:rsidRPr="0052606B" w:rsidRDefault="001176F5" w:rsidP="001176F5">
      <w:pPr>
        <w:contextualSpacing/>
        <w:rPr>
          <w:szCs w:val="24"/>
        </w:rPr>
      </w:pPr>
      <w:r w:rsidRPr="0052606B">
        <w:rPr>
          <w:szCs w:val="24"/>
        </w:rPr>
        <w:t>The literature was especially vague regarding focused attention</w:t>
      </w:r>
      <w:r w:rsidR="00960ABC">
        <w:rPr>
          <w:szCs w:val="24"/>
        </w:rPr>
        <w:t xml:space="preserve">, </w:t>
      </w:r>
      <w:r>
        <w:rPr>
          <w:szCs w:val="24"/>
        </w:rPr>
        <w:t>a</w:t>
      </w:r>
      <w:r w:rsidRPr="0052606B">
        <w:rPr>
          <w:szCs w:val="24"/>
        </w:rPr>
        <w:t xml:space="preserve"> </w:t>
      </w:r>
      <w:commentRangeStart w:id="4"/>
      <w:r w:rsidRPr="0052606B">
        <w:rPr>
          <w:szCs w:val="24"/>
        </w:rPr>
        <w:t>necessary component of inhibitory control</w:t>
      </w:r>
      <w:commentRangeEnd w:id="4"/>
      <w:r>
        <w:rPr>
          <w:rStyle w:val="CommentReference"/>
        </w:rPr>
        <w:commentReference w:id="4"/>
      </w:r>
      <w:r w:rsidRPr="0052606B">
        <w:rPr>
          <w:szCs w:val="24"/>
        </w:rPr>
        <w:t xml:space="preserve"> to ignore distractors (Kobayashi et al., 2020)</w:t>
      </w:r>
      <w:r>
        <w:rPr>
          <w:szCs w:val="24"/>
        </w:rPr>
        <w:t>, findings remain inconclusive, r</w:t>
      </w:r>
      <w:commentRangeStart w:id="5"/>
      <w:r w:rsidRPr="0052606B">
        <w:rPr>
          <w:szCs w:val="24"/>
        </w:rPr>
        <w:t xml:space="preserve">anging from worse performance from HMM for focused attention </w:t>
      </w:r>
      <w:commentRangeEnd w:id="5"/>
      <w:r>
        <w:rPr>
          <w:rStyle w:val="CommentReference"/>
        </w:rPr>
        <w:commentReference w:id="5"/>
      </w:r>
      <w:r w:rsidRPr="0052606B">
        <w:rPr>
          <w:szCs w:val="24"/>
        </w:rPr>
        <w:t xml:space="preserve">(Ophir et al., 2009; Ralph et al., 2015; Yap &amp; Lim, 2013) to no </w:t>
      </w:r>
      <w:r>
        <w:rPr>
          <w:szCs w:val="24"/>
        </w:rPr>
        <w:t>significant differences in performance</w:t>
      </w:r>
      <w:r w:rsidRPr="0052606B">
        <w:rPr>
          <w:szCs w:val="24"/>
        </w:rPr>
        <w:t xml:space="preserve"> (Baumgartner et al., 2014; Minear et al., 2013). Some research found that Intermediate Media Multitaskers (IMM</w:t>
      </w:r>
      <w:r>
        <w:rPr>
          <w:szCs w:val="24"/>
        </w:rPr>
        <w:t>) performed better than HMM on tests of focused attention, arguing</w:t>
      </w:r>
      <w:r w:rsidRPr="0052606B">
        <w:rPr>
          <w:szCs w:val="24"/>
        </w:rPr>
        <w:t xml:space="preserve"> for a possible inverse-U correlation between Media Multitasking and certain aspects of cognitive control, especially </w:t>
      </w:r>
      <w:commentRangeStart w:id="6"/>
      <w:r w:rsidRPr="0052606B">
        <w:rPr>
          <w:szCs w:val="24"/>
        </w:rPr>
        <w:t xml:space="preserve">attention </w:t>
      </w:r>
      <w:commentRangeEnd w:id="6"/>
      <w:r>
        <w:rPr>
          <w:rStyle w:val="CommentReference"/>
        </w:rPr>
        <w:commentReference w:id="6"/>
      </w:r>
      <w:r w:rsidRPr="0052606B">
        <w:rPr>
          <w:szCs w:val="24"/>
        </w:rPr>
        <w:t>and inhibit</w:t>
      </w:r>
      <w:r>
        <w:rPr>
          <w:szCs w:val="24"/>
        </w:rPr>
        <w:t xml:space="preserve">ory </w:t>
      </w:r>
      <w:r w:rsidRPr="0052606B">
        <w:rPr>
          <w:szCs w:val="24"/>
        </w:rPr>
        <w:t>control (Cardoso-Leite et al., 2016; Shin et al., 2020). Shin and colleagues (2020)</w:t>
      </w:r>
      <w:r>
        <w:rPr>
          <w:szCs w:val="24"/>
        </w:rPr>
        <w:t>,</w:t>
      </w:r>
      <w:r w:rsidRPr="0052606B">
        <w:rPr>
          <w:szCs w:val="24"/>
        </w:rPr>
        <w:t xml:space="preserve"> for example, demonstrated that IMM outperformed HMM in a more </w:t>
      </w:r>
      <w:r w:rsidRPr="0052606B">
        <w:rPr>
          <w:szCs w:val="24"/>
        </w:rPr>
        <w:lastRenderedPageBreak/>
        <w:t xml:space="preserve">challenging variant of the n-back task, as opposed to the easier versions. </w:t>
      </w:r>
      <w:commentRangeStart w:id="7"/>
      <w:commentRangeEnd w:id="7"/>
      <w:r>
        <w:rPr>
          <w:rStyle w:val="CommentReference"/>
        </w:rPr>
        <w:commentReference w:id="7"/>
      </w:r>
      <w:r w:rsidRPr="0052606B">
        <w:rPr>
          <w:szCs w:val="24"/>
        </w:rPr>
        <w:t xml:space="preserve">Additionally, </w:t>
      </w:r>
      <w:commentRangeStart w:id="8"/>
      <w:r w:rsidRPr="0052606B">
        <w:rPr>
          <w:szCs w:val="24"/>
        </w:rPr>
        <w:t>HMM did not differ from LMM</w:t>
      </w:r>
      <w:commentRangeEnd w:id="8"/>
      <w:r>
        <w:rPr>
          <w:rStyle w:val="CommentReference"/>
        </w:rPr>
        <w:commentReference w:id="8"/>
      </w:r>
      <w:r w:rsidRPr="0052606B">
        <w:rPr>
          <w:szCs w:val="24"/>
        </w:rPr>
        <w:t xml:space="preserve">. </w:t>
      </w:r>
      <w:commentRangeStart w:id="9"/>
      <w:r w:rsidRPr="0052606B">
        <w:rPr>
          <w:szCs w:val="24"/>
        </w:rPr>
        <w:t xml:space="preserve">So even while Kong and colleagues (2023) found a negative effect they only compared HMM to LMM, as they didn’t include IMM. </w:t>
      </w:r>
      <w:commentRangeEnd w:id="9"/>
      <w:r>
        <w:rPr>
          <w:rStyle w:val="CommentReference"/>
        </w:rPr>
        <w:commentReference w:id="9"/>
      </w:r>
      <w:r w:rsidRPr="0052606B">
        <w:rPr>
          <w:szCs w:val="24"/>
        </w:rPr>
        <w:t xml:space="preserve">The authors themselves pointed out the limitations. </w:t>
      </w:r>
      <w:commentRangeStart w:id="10"/>
      <w:r w:rsidRPr="0052606B">
        <w:rPr>
          <w:szCs w:val="24"/>
        </w:rPr>
        <w:t xml:space="preserve">To get a better understanding </w:t>
      </w:r>
      <w:r w:rsidR="002C743A">
        <w:rPr>
          <w:szCs w:val="24"/>
        </w:rPr>
        <w:t>of</w:t>
      </w:r>
      <w:r w:rsidRPr="0052606B">
        <w:rPr>
          <w:szCs w:val="24"/>
        </w:rPr>
        <w:t xml:space="preserve"> the subtle differences </w:t>
      </w:r>
      <w:commentRangeEnd w:id="10"/>
      <w:r>
        <w:rPr>
          <w:rStyle w:val="CommentReference"/>
        </w:rPr>
        <w:commentReference w:id="10"/>
      </w:r>
      <w:r w:rsidRPr="0052606B">
        <w:rPr>
          <w:szCs w:val="24"/>
        </w:rPr>
        <w:t>that influence the effects of MM</w:t>
      </w:r>
      <w:r>
        <w:rPr>
          <w:szCs w:val="24"/>
        </w:rPr>
        <w:t>,</w:t>
      </w:r>
      <w:r w:rsidRPr="0052606B">
        <w:rPr>
          <w:szCs w:val="24"/>
        </w:rPr>
        <w:t xml:space="preserve"> it is of great importance to examine these relations. To examine this specific aspect of media multitasking on focused attention and to gather data about IMM, this study postulates a significant difference in MMI scores between IMM and HMM </w:t>
      </w:r>
      <w:commentRangeStart w:id="11"/>
      <w:r w:rsidRPr="0052606B">
        <w:rPr>
          <w:szCs w:val="24"/>
        </w:rPr>
        <w:t xml:space="preserve">or </w:t>
      </w:r>
      <w:commentRangeEnd w:id="11"/>
      <w:r>
        <w:rPr>
          <w:rStyle w:val="CommentReference"/>
        </w:rPr>
        <w:commentReference w:id="11"/>
      </w:r>
      <w:r w:rsidRPr="0052606B">
        <w:rPr>
          <w:szCs w:val="24"/>
        </w:rPr>
        <w:t xml:space="preserve">LMM, expecting higher focused attention scores for IMM. </w:t>
      </w:r>
      <w:commentRangeStart w:id="12"/>
      <w:r w:rsidRPr="0052606B">
        <w:rPr>
          <w:szCs w:val="24"/>
        </w:rPr>
        <w:t xml:space="preserve">The correlation of the MMI is anticipated to follow an inverse-U pattern. </w:t>
      </w:r>
      <w:commentRangeEnd w:id="12"/>
      <w:r>
        <w:rPr>
          <w:rStyle w:val="CommentReference"/>
        </w:rPr>
        <w:commentReference w:id="12"/>
      </w:r>
      <w:r w:rsidRPr="0052606B">
        <w:rPr>
          <w:szCs w:val="24"/>
        </w:rPr>
        <w:t xml:space="preserve">Moreover, according to the latest findings of Kong and colleagues (2023), it is still expected that HMM </w:t>
      </w:r>
      <w:commentRangeStart w:id="13"/>
      <w:r w:rsidRPr="0052606B">
        <w:rPr>
          <w:szCs w:val="24"/>
        </w:rPr>
        <w:t xml:space="preserve">score lower </w:t>
      </w:r>
      <w:r>
        <w:rPr>
          <w:szCs w:val="24"/>
        </w:rPr>
        <w:t xml:space="preserve">on the MMI </w:t>
      </w:r>
      <w:commentRangeEnd w:id="13"/>
      <w:r>
        <w:rPr>
          <w:rStyle w:val="CommentReference"/>
        </w:rPr>
        <w:commentReference w:id="13"/>
      </w:r>
      <w:r w:rsidRPr="0052606B">
        <w:rPr>
          <w:szCs w:val="24"/>
        </w:rPr>
        <w:t xml:space="preserve">than LMM, contributing to a comprehensive understanding of media multitasking effects. </w:t>
      </w:r>
      <w:commentRangeStart w:id="14"/>
      <w:r w:rsidRPr="0052606B">
        <w:rPr>
          <w:szCs w:val="24"/>
        </w:rPr>
        <w:t>Regarding additional moderator variables the same study also looked at other possible moderator variables like age and gender for which they didn’t find a significant relevance.</w:t>
      </w:r>
      <w:commentRangeEnd w:id="14"/>
      <w:r>
        <w:rPr>
          <w:rStyle w:val="CommentReference"/>
        </w:rPr>
        <w:commentReference w:id="14"/>
      </w:r>
    </w:p>
    <w:p w14:paraId="52BD1E2A" w14:textId="77777777" w:rsidR="001176F5" w:rsidRDefault="001176F5" w:rsidP="001176F5">
      <w:pPr>
        <w:contextualSpacing/>
        <w:jc w:val="center"/>
        <w:rPr>
          <w:b/>
          <w:bCs/>
          <w:szCs w:val="24"/>
        </w:rPr>
      </w:pPr>
    </w:p>
    <w:p w14:paraId="3EE0BE5E" w14:textId="77777777" w:rsidR="001176F5" w:rsidRDefault="001176F5" w:rsidP="001176F5">
      <w:pPr>
        <w:contextualSpacing/>
        <w:jc w:val="center"/>
        <w:rPr>
          <w:b/>
          <w:bCs/>
          <w:szCs w:val="24"/>
        </w:rPr>
      </w:pPr>
    </w:p>
    <w:p w14:paraId="25B3D172" w14:textId="77777777" w:rsidR="001176F5" w:rsidRDefault="001176F5" w:rsidP="001176F5">
      <w:pPr>
        <w:contextualSpacing/>
        <w:jc w:val="center"/>
        <w:rPr>
          <w:b/>
          <w:bCs/>
          <w:szCs w:val="24"/>
        </w:rPr>
      </w:pPr>
    </w:p>
    <w:p w14:paraId="26058190" w14:textId="77777777" w:rsidR="001176F5" w:rsidRDefault="001176F5" w:rsidP="001176F5">
      <w:pPr>
        <w:contextualSpacing/>
        <w:jc w:val="center"/>
        <w:rPr>
          <w:b/>
          <w:bCs/>
          <w:szCs w:val="24"/>
        </w:rPr>
      </w:pPr>
    </w:p>
    <w:p w14:paraId="3A3902B5" w14:textId="77777777" w:rsidR="001176F5" w:rsidRDefault="001176F5" w:rsidP="001176F5">
      <w:pPr>
        <w:contextualSpacing/>
        <w:jc w:val="center"/>
        <w:rPr>
          <w:b/>
          <w:bCs/>
          <w:szCs w:val="24"/>
        </w:rPr>
      </w:pPr>
    </w:p>
    <w:p w14:paraId="2FD382CF" w14:textId="77777777" w:rsidR="001176F5" w:rsidRDefault="001176F5" w:rsidP="001176F5">
      <w:pPr>
        <w:contextualSpacing/>
        <w:jc w:val="center"/>
        <w:rPr>
          <w:b/>
          <w:bCs/>
          <w:szCs w:val="24"/>
        </w:rPr>
      </w:pPr>
    </w:p>
    <w:p w14:paraId="2F17E6D3" w14:textId="77777777" w:rsidR="001176F5" w:rsidRDefault="001176F5" w:rsidP="001176F5">
      <w:pPr>
        <w:contextualSpacing/>
        <w:jc w:val="center"/>
        <w:rPr>
          <w:b/>
          <w:bCs/>
          <w:szCs w:val="24"/>
        </w:rPr>
      </w:pPr>
    </w:p>
    <w:p w14:paraId="495047FC" w14:textId="77777777" w:rsidR="001176F5" w:rsidRDefault="001176F5" w:rsidP="001176F5">
      <w:pPr>
        <w:contextualSpacing/>
        <w:jc w:val="center"/>
        <w:rPr>
          <w:b/>
          <w:bCs/>
          <w:szCs w:val="24"/>
        </w:rPr>
      </w:pPr>
    </w:p>
    <w:p w14:paraId="4D3F6FA3" w14:textId="77777777" w:rsidR="001176F5" w:rsidRDefault="001176F5" w:rsidP="001176F5">
      <w:pPr>
        <w:contextualSpacing/>
        <w:jc w:val="center"/>
        <w:rPr>
          <w:b/>
          <w:bCs/>
          <w:szCs w:val="24"/>
        </w:rPr>
      </w:pPr>
    </w:p>
    <w:p w14:paraId="5DD31146" w14:textId="27E66863" w:rsidR="001176F5" w:rsidRPr="0052606B" w:rsidRDefault="001176F5" w:rsidP="001176F5">
      <w:pPr>
        <w:contextualSpacing/>
        <w:jc w:val="center"/>
        <w:rPr>
          <w:b/>
          <w:bCs/>
          <w:szCs w:val="24"/>
        </w:rPr>
      </w:pPr>
      <w:r w:rsidRPr="0052606B">
        <w:rPr>
          <w:b/>
          <w:bCs/>
          <w:szCs w:val="24"/>
        </w:rPr>
        <w:t>Method</w:t>
      </w:r>
    </w:p>
    <w:p w14:paraId="054A92F5" w14:textId="77777777" w:rsidR="001176F5" w:rsidRPr="0052606B" w:rsidRDefault="001176F5" w:rsidP="001176F5">
      <w:pPr>
        <w:ind w:firstLine="720"/>
        <w:contextualSpacing/>
        <w:rPr>
          <w:szCs w:val="24"/>
          <w:lang w:val="en-GB"/>
        </w:rPr>
      </w:pPr>
      <w:commentRangeStart w:id="15"/>
      <w:commentRangeStart w:id="16"/>
      <w:r w:rsidRPr="0052606B">
        <w:rPr>
          <w:szCs w:val="24"/>
          <w:lang w:val="en-GB"/>
        </w:rPr>
        <w:t xml:space="preserve">The present study will compare the results of the MMI questionnaire with the results of another experiment which measures focused attention. </w:t>
      </w:r>
      <w:commentRangeEnd w:id="15"/>
      <w:r>
        <w:rPr>
          <w:rStyle w:val="CommentReference"/>
        </w:rPr>
        <w:commentReference w:id="15"/>
      </w:r>
      <w:commentRangeEnd w:id="16"/>
      <w:r>
        <w:rPr>
          <w:rStyle w:val="CommentReference"/>
        </w:rPr>
        <w:commentReference w:id="16"/>
      </w:r>
      <w:r w:rsidRPr="0052606B">
        <w:rPr>
          <w:szCs w:val="24"/>
          <w:lang w:val="en-GB"/>
        </w:rPr>
        <w:t>As mentioned before</w:t>
      </w:r>
      <w:ins w:id="17" w:author="gpr4qrlmlu@univie.onmicrosoft.com" w:date="2024-01-24T14:29:00Z">
        <w:r>
          <w:rPr>
            <w:szCs w:val="24"/>
            <w:lang w:val="en-GB"/>
          </w:rPr>
          <w:t>,</w:t>
        </w:r>
      </w:ins>
      <w:r w:rsidRPr="0052606B">
        <w:rPr>
          <w:szCs w:val="24"/>
          <w:lang w:val="en-GB"/>
        </w:rPr>
        <w:t xml:space="preserve"> the MMI was developed by Ophir and colleagues (2009) and is a widely used method to inquire about the behaviour of media multitasking. </w:t>
      </w:r>
      <w:del w:id="18" w:author="gpr4qrlmlu@univie.onmicrosoft.com" w:date="2024-01-24T14:29:00Z">
        <w:r w:rsidRPr="0052606B" w:rsidDel="00C663BA">
          <w:rPr>
            <w:szCs w:val="24"/>
            <w:lang w:val="en-GB"/>
          </w:rPr>
          <w:delText xml:space="preserve"> </w:delText>
        </w:r>
      </w:del>
      <w:r w:rsidRPr="0052606B">
        <w:rPr>
          <w:szCs w:val="24"/>
          <w:lang w:val="en-GB"/>
        </w:rPr>
        <w:t xml:space="preserve">Ophir and colleagues asked how much time participants spend with each medium in a week, for which they used 12 different media forms. </w:t>
      </w:r>
      <w:commentRangeStart w:id="19"/>
      <w:del w:id="20" w:author="gpr4qrlmlu@univie.onmicrosoft.com" w:date="2024-01-24T14:30:00Z">
        <w:r w:rsidRPr="0052606B" w:rsidDel="00C663BA">
          <w:rPr>
            <w:szCs w:val="24"/>
            <w:lang w:val="en-GB"/>
          </w:rPr>
          <w:delText>The</w:delText>
        </w:r>
      </w:del>
      <w:commentRangeEnd w:id="19"/>
      <w:r>
        <w:rPr>
          <w:rStyle w:val="CommentReference"/>
        </w:rPr>
        <w:commentReference w:id="19"/>
      </w:r>
      <w:del w:id="21" w:author="gpr4qrlmlu@univie.onmicrosoft.com" w:date="2024-01-24T14:30:00Z">
        <w:r w:rsidRPr="0052606B" w:rsidDel="00C663BA">
          <w:rPr>
            <w:szCs w:val="24"/>
            <w:lang w:val="en-GB"/>
          </w:rPr>
          <w:delText xml:space="preserve"> number and the types of media were adapted in younger studies (Baumgartner et al., 2014; Seddon et al., 2018). </w:delText>
        </w:r>
      </w:del>
      <w:r w:rsidRPr="0052606B">
        <w:rPr>
          <w:szCs w:val="24"/>
          <w:lang w:val="en-GB"/>
        </w:rPr>
        <w:t xml:space="preserve">The present study will </w:t>
      </w:r>
      <w:del w:id="22" w:author="gpr4qrlmlu@univie.onmicrosoft.com" w:date="2024-01-24T14:29:00Z">
        <w:r w:rsidRPr="0052606B" w:rsidDel="00C663BA">
          <w:rPr>
            <w:szCs w:val="24"/>
            <w:lang w:val="en-GB"/>
          </w:rPr>
          <w:delText xml:space="preserve">copy </w:delText>
        </w:r>
      </w:del>
      <w:ins w:id="23" w:author="gpr4qrlmlu@univie.onmicrosoft.com" w:date="2024-01-24T14:29:00Z">
        <w:r>
          <w:rPr>
            <w:szCs w:val="24"/>
            <w:lang w:val="en-GB"/>
          </w:rPr>
          <w:t>use</w:t>
        </w:r>
        <w:r w:rsidRPr="0052606B">
          <w:rPr>
            <w:szCs w:val="24"/>
            <w:lang w:val="en-GB"/>
          </w:rPr>
          <w:t xml:space="preserve"> </w:t>
        </w:r>
      </w:ins>
      <w:r w:rsidRPr="0052606B">
        <w:rPr>
          <w:szCs w:val="24"/>
          <w:lang w:val="en-GB"/>
        </w:rPr>
        <w:t>the media typ</w:t>
      </w:r>
      <w:ins w:id="24" w:author="gpr4qrlmlu@univie.onmicrosoft.com" w:date="2024-01-24T14:29:00Z">
        <w:r>
          <w:rPr>
            <w:szCs w:val="24"/>
            <w:lang w:val="en-GB"/>
          </w:rPr>
          <w:t>ology</w:t>
        </w:r>
      </w:ins>
      <w:del w:id="25" w:author="gpr4qrlmlu@univie.onmicrosoft.com" w:date="2024-01-24T14:29:00Z">
        <w:r w:rsidRPr="0052606B" w:rsidDel="00C663BA">
          <w:rPr>
            <w:szCs w:val="24"/>
            <w:lang w:val="en-GB"/>
          </w:rPr>
          <w:delText>es</w:delText>
        </w:r>
      </w:del>
      <w:r w:rsidRPr="0052606B">
        <w:rPr>
          <w:szCs w:val="24"/>
          <w:lang w:val="en-GB"/>
        </w:rPr>
        <w:t xml:space="preserve"> of Seddon and colleagues (2018), </w:t>
      </w:r>
      <w:del w:id="26" w:author="gpr4qrlmlu@univie.onmicrosoft.com" w:date="2024-01-24T14:29:00Z">
        <w:r w:rsidRPr="0052606B" w:rsidDel="00C663BA">
          <w:rPr>
            <w:szCs w:val="24"/>
            <w:lang w:val="en-GB"/>
          </w:rPr>
          <w:delText xml:space="preserve">which </w:delText>
        </w:r>
      </w:del>
      <w:ins w:id="27" w:author="gpr4qrlmlu@univie.onmicrosoft.com" w:date="2024-01-24T14:29:00Z">
        <w:r w:rsidRPr="0052606B">
          <w:rPr>
            <w:szCs w:val="24"/>
            <w:lang w:val="en-GB"/>
          </w:rPr>
          <w:t>wh</w:t>
        </w:r>
        <w:r>
          <w:rPr>
            <w:szCs w:val="24"/>
            <w:lang w:val="en-GB"/>
          </w:rPr>
          <w:t xml:space="preserve">o </w:t>
        </w:r>
      </w:ins>
      <w:r w:rsidRPr="0052606B">
        <w:rPr>
          <w:szCs w:val="24"/>
          <w:lang w:val="en-GB"/>
        </w:rPr>
        <w:t>adapted the media forms to more modern use of technology like the inclusion of browsing and posting on social media</w:t>
      </w:r>
      <w:ins w:id="28" w:author="gpr4qrlmlu@univie.onmicrosoft.com" w:date="2024-01-24T14:31:00Z">
        <w:r>
          <w:rPr>
            <w:szCs w:val="24"/>
            <w:lang w:val="en-GB"/>
          </w:rPr>
          <w:t>, thereby improving the diversi</w:t>
        </w:r>
      </w:ins>
      <w:ins w:id="29" w:author="gpr4qrlmlu@univie.onmicrosoft.com" w:date="2024-01-24T14:32:00Z">
        <w:r>
          <w:rPr>
            <w:szCs w:val="24"/>
            <w:lang w:val="en-GB"/>
          </w:rPr>
          <w:t>ty of media covered.</w:t>
        </w:r>
      </w:ins>
      <w:del w:id="30" w:author="gpr4qrlmlu@univie.onmicrosoft.com" w:date="2024-01-24T14:32:00Z">
        <w:r w:rsidRPr="0052606B" w:rsidDel="00C663BA">
          <w:rPr>
            <w:szCs w:val="24"/>
            <w:lang w:val="en-GB"/>
          </w:rPr>
          <w:delText>.</w:delText>
        </w:r>
      </w:del>
      <w:r w:rsidRPr="0052606B">
        <w:rPr>
          <w:szCs w:val="24"/>
          <w:lang w:val="en-GB"/>
        </w:rPr>
        <w:t xml:space="preserve"> </w:t>
      </w:r>
      <w:del w:id="31" w:author="gpr4qrlmlu@univie.onmicrosoft.com" w:date="2024-01-24T14:32:00Z">
        <w:r w:rsidRPr="0052606B" w:rsidDel="00C663BA">
          <w:rPr>
            <w:szCs w:val="24"/>
            <w:lang w:val="en-GB"/>
          </w:rPr>
          <w:delText xml:space="preserve">The decision is made to better cover the diverse usages of media. </w:delText>
        </w:r>
      </w:del>
      <w:r w:rsidRPr="0052606B">
        <w:rPr>
          <w:szCs w:val="24"/>
          <w:lang w:val="en-GB"/>
        </w:rPr>
        <w:t>For each primary media (all but texting, 11 in total)</w:t>
      </w:r>
      <w:ins w:id="32" w:author="gpr4qrlmlu@univie.onmicrosoft.com" w:date="2024-01-24T14:32:00Z">
        <w:r>
          <w:rPr>
            <w:szCs w:val="24"/>
            <w:lang w:val="en-GB"/>
          </w:rPr>
          <w:t>,</w:t>
        </w:r>
      </w:ins>
      <w:r w:rsidRPr="0052606B">
        <w:rPr>
          <w:szCs w:val="24"/>
          <w:lang w:val="en-GB"/>
        </w:rPr>
        <w:t xml:space="preserve"> participant</w:t>
      </w:r>
      <w:ins w:id="33" w:author="gpr4qrlmlu@univie.onmicrosoft.com" w:date="2024-01-24T14:32:00Z">
        <w:r>
          <w:rPr>
            <w:szCs w:val="24"/>
            <w:lang w:val="en-GB"/>
          </w:rPr>
          <w:t>s</w:t>
        </w:r>
      </w:ins>
      <w:r w:rsidRPr="0052606B">
        <w:rPr>
          <w:szCs w:val="24"/>
          <w:lang w:val="en-GB"/>
        </w:rPr>
        <w:t xml:space="preserve"> are asked to share how often they use the other forms of media simultaneously, </w:t>
      </w:r>
      <w:commentRangeStart w:id="34"/>
      <w:r w:rsidRPr="0052606B">
        <w:rPr>
          <w:szCs w:val="24"/>
          <w:lang w:val="en-GB"/>
        </w:rPr>
        <w:t>through a matrix</w:t>
      </w:r>
      <w:commentRangeEnd w:id="34"/>
      <w:r>
        <w:rPr>
          <w:rStyle w:val="CommentReference"/>
        </w:rPr>
        <w:commentReference w:id="34"/>
      </w:r>
      <w:r w:rsidRPr="0052606B">
        <w:rPr>
          <w:szCs w:val="24"/>
          <w:lang w:val="en-GB"/>
        </w:rPr>
        <w:t xml:space="preserve">, which will be summed up as </w:t>
      </w:r>
      <m:oMath>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i</m:t>
            </m:r>
          </m:sub>
        </m:sSub>
      </m:oMath>
      <w:r w:rsidRPr="0052606B">
        <w:rPr>
          <w:szCs w:val="24"/>
          <w:lang w:val="en-GB"/>
        </w:rPr>
        <w:t xml:space="preserve">. With the number of hours per week </w:t>
      </w:r>
      <m:oMath>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i</m:t>
            </m:r>
          </m:sub>
        </m:sSub>
        <m:r>
          <w:rPr>
            <w:rFonts w:ascii="Cambria Math" w:hAnsi="Cambria Math"/>
            <w:szCs w:val="24"/>
            <w:lang w:val="en-GB"/>
          </w:rPr>
          <m:t xml:space="preserve"> </m:t>
        </m:r>
      </m:oMath>
      <w:r w:rsidRPr="0052606B">
        <w:rPr>
          <w:szCs w:val="24"/>
          <w:lang w:val="en-GB"/>
        </w:rPr>
        <w:t xml:space="preserve">and the total number of hours per week across all media forms </w:t>
      </w:r>
      <m:oMath>
        <m:sSub>
          <m:sSubPr>
            <m:ctrlPr>
              <w:rPr>
                <w:rFonts w:ascii="Cambria Math" w:eastAsiaTheme="minorEastAsia" w:hAnsi="Cambria Math"/>
                <w:i/>
                <w:szCs w:val="24"/>
                <w:lang w:val="en-GB"/>
              </w:rPr>
            </m:ctrlPr>
          </m:sSubPr>
          <m:e>
            <m:r>
              <w:rPr>
                <w:rFonts w:ascii="Cambria Math" w:eastAsiaTheme="minorEastAsia" w:hAnsi="Cambria Math"/>
                <w:szCs w:val="24"/>
                <w:lang w:val="en-GB"/>
              </w:rPr>
              <m:t>h</m:t>
            </m:r>
          </m:e>
          <m:sub>
            <m:r>
              <w:rPr>
                <w:rFonts w:ascii="Cambria Math" w:eastAsiaTheme="minorEastAsia" w:hAnsi="Cambria Math"/>
                <w:szCs w:val="24"/>
                <w:lang w:val="en-GB"/>
              </w:rPr>
              <m:t>total</m:t>
            </m:r>
          </m:sub>
        </m:sSub>
      </m:oMath>
      <w:r w:rsidRPr="0052606B">
        <w:rPr>
          <w:szCs w:val="24"/>
          <w:lang w:val="en-GB"/>
        </w:rPr>
        <w:t xml:space="preserve"> the Index is formed: </w:t>
      </w:r>
    </w:p>
    <w:p w14:paraId="18F48365" w14:textId="77777777" w:rsidR="001176F5" w:rsidRPr="0052606B" w:rsidRDefault="001176F5" w:rsidP="001176F5">
      <w:pPr>
        <w:contextualSpacing/>
        <w:rPr>
          <w:szCs w:val="24"/>
          <w:lang w:val="en-GB"/>
        </w:rPr>
      </w:pPr>
      <m:oMathPara>
        <m:oMath>
          <m:r>
            <w:rPr>
              <w:rFonts w:ascii="Cambria Math" w:hAnsi="Cambria Math"/>
              <w:szCs w:val="24"/>
              <w:lang w:val="en-GB"/>
            </w:rPr>
            <m:t>MMI=</m:t>
          </m:r>
          <m:nary>
            <m:naryPr>
              <m:chr m:val="∑"/>
              <m:limLoc m:val="undOvr"/>
              <m:ctrlPr>
                <w:rPr>
                  <w:rFonts w:ascii="Cambria Math" w:hAnsi="Cambria Math"/>
                  <w:i/>
                  <w:szCs w:val="24"/>
                  <w:lang w:val="en-GB"/>
                </w:rPr>
              </m:ctrlPr>
            </m:naryPr>
            <m:sub>
              <m:r>
                <w:rPr>
                  <w:rFonts w:ascii="Cambria Math" w:hAnsi="Cambria Math"/>
                  <w:szCs w:val="24"/>
                  <w:lang w:val="en-GB"/>
                </w:rPr>
                <m:t>i=1</m:t>
              </m:r>
            </m:sub>
            <m:sup>
              <m:r>
                <w:rPr>
                  <w:rFonts w:ascii="Cambria Math" w:hAnsi="Cambria Math"/>
                  <w:szCs w:val="24"/>
                  <w:lang w:val="en-GB"/>
                </w:rPr>
                <m:t>11</m:t>
              </m:r>
            </m:sup>
            <m:e/>
          </m:nary>
          <m:f>
            <m:fPr>
              <m:ctrlPr>
                <w:rPr>
                  <w:rFonts w:ascii="Cambria Math" w:hAnsi="Cambria Math"/>
                  <w:i/>
                  <w:szCs w:val="24"/>
                  <w:lang w:val="en-GB"/>
                </w:rPr>
              </m:ctrlPr>
            </m:fPr>
            <m:num>
              <m:sSub>
                <m:sSubPr>
                  <m:ctrlPr>
                    <w:rPr>
                      <w:rFonts w:ascii="Cambria Math" w:hAnsi="Cambria Math"/>
                      <w:i/>
                      <w:szCs w:val="24"/>
                      <w:lang w:val="en-GB"/>
                    </w:rPr>
                  </m:ctrlPr>
                </m:sSubPr>
                <m:e>
                  <m:r>
                    <w:rPr>
                      <w:rFonts w:ascii="Cambria Math" w:hAnsi="Cambria Math"/>
                      <w:szCs w:val="24"/>
                      <w:lang w:val="en-GB"/>
                    </w:rPr>
                    <m:t>m</m:t>
                  </m:r>
                </m:e>
                <m:sub>
                  <m:r>
                    <w:rPr>
                      <w:rFonts w:ascii="Cambria Math" w:hAnsi="Cambria Math"/>
                      <w:szCs w:val="24"/>
                      <w:lang w:val="en-GB"/>
                    </w:rPr>
                    <m:t>i</m:t>
                  </m:r>
                </m:sub>
              </m:sSub>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i</m:t>
                  </m:r>
                </m:sub>
              </m:sSub>
            </m:num>
            <m:den>
              <m:sSub>
                <m:sSubPr>
                  <m:ctrlPr>
                    <w:rPr>
                      <w:rFonts w:ascii="Cambria Math" w:hAnsi="Cambria Math"/>
                      <w:i/>
                      <w:szCs w:val="24"/>
                      <w:lang w:val="en-GB"/>
                    </w:rPr>
                  </m:ctrlPr>
                </m:sSubPr>
                <m:e>
                  <m:r>
                    <w:rPr>
                      <w:rFonts w:ascii="Cambria Math" w:hAnsi="Cambria Math"/>
                      <w:szCs w:val="24"/>
                      <w:lang w:val="en-GB"/>
                    </w:rPr>
                    <m:t>h</m:t>
                  </m:r>
                </m:e>
                <m:sub>
                  <m:r>
                    <w:rPr>
                      <w:rFonts w:ascii="Cambria Math" w:hAnsi="Cambria Math"/>
                      <w:szCs w:val="24"/>
                      <w:lang w:val="en-GB"/>
                    </w:rPr>
                    <m:t>total</m:t>
                  </m:r>
                </m:sub>
              </m:sSub>
            </m:den>
          </m:f>
          <m:r>
            <w:rPr>
              <w:rFonts w:ascii="Cambria Math" w:hAnsi="Cambria Math"/>
              <w:szCs w:val="24"/>
              <w:lang w:val="en-GB"/>
            </w:rPr>
            <m:t xml:space="preserve">  </m:t>
          </m:r>
        </m:oMath>
      </m:oMathPara>
    </w:p>
    <w:p w14:paraId="77616A9E" w14:textId="77777777" w:rsidR="001176F5" w:rsidRPr="0052606B" w:rsidRDefault="001176F5">
      <w:pPr>
        <w:ind w:firstLine="720"/>
        <w:contextualSpacing/>
        <w:rPr>
          <w:szCs w:val="24"/>
          <w:lang w:val="en-GB"/>
        </w:rPr>
        <w:pPrChange w:id="35" w:author="gpr4qrlmlu@univie.onmicrosoft.com" w:date="2024-01-24T14:33:00Z">
          <w:pPr>
            <w:contextualSpacing/>
          </w:pPr>
        </w:pPrChange>
      </w:pPr>
      <w:r w:rsidRPr="0052606B">
        <w:rPr>
          <w:szCs w:val="24"/>
          <w:lang w:val="en-GB"/>
        </w:rPr>
        <w:t xml:space="preserve">The cut-off points </w:t>
      </w:r>
      <w:commentRangeStart w:id="36"/>
      <w:r w:rsidRPr="0052606B">
        <w:rPr>
          <w:szCs w:val="24"/>
          <w:lang w:val="en-GB"/>
        </w:rPr>
        <w:t xml:space="preserve">for the different behaviour </w:t>
      </w:r>
      <w:commentRangeEnd w:id="36"/>
      <w:r>
        <w:rPr>
          <w:rStyle w:val="CommentReference"/>
        </w:rPr>
        <w:commentReference w:id="36"/>
      </w:r>
      <w:r w:rsidRPr="0052606B">
        <w:rPr>
          <w:szCs w:val="24"/>
          <w:lang w:val="en-GB"/>
        </w:rPr>
        <w:t>will be the lower and upper quantile, following the recommendations of Van Der Schuur and colleagues (2015) to ensure a standardization and comparability between different studies. The questionnaire will be administered digitally following the assessment of focused attention. A digital</w:t>
      </w:r>
      <w:del w:id="37" w:author="gpr4qrlmlu@univie.onmicrosoft.com" w:date="2024-01-24T14:34:00Z">
        <w:r w:rsidRPr="0052606B" w:rsidDel="00C663BA">
          <w:rPr>
            <w:szCs w:val="24"/>
            <w:lang w:val="en-GB"/>
          </w:rPr>
          <w:delText>ly</w:delText>
        </w:r>
      </w:del>
      <w:r w:rsidRPr="0052606B">
        <w:rPr>
          <w:szCs w:val="24"/>
          <w:lang w:val="en-GB"/>
        </w:rPr>
        <w:t xml:space="preserve"> form seems suitable, </w:t>
      </w:r>
      <w:commentRangeStart w:id="38"/>
      <w:commentRangeStart w:id="39"/>
      <w:r w:rsidRPr="0052606B">
        <w:rPr>
          <w:szCs w:val="24"/>
          <w:lang w:val="en-GB"/>
        </w:rPr>
        <w:t>since the participants will already be on the computer and for easier evaluation.</w:t>
      </w:r>
      <w:commentRangeEnd w:id="38"/>
      <w:r>
        <w:rPr>
          <w:rStyle w:val="CommentReference"/>
        </w:rPr>
        <w:commentReference w:id="38"/>
      </w:r>
      <w:commentRangeEnd w:id="39"/>
      <w:r>
        <w:rPr>
          <w:rStyle w:val="CommentReference"/>
        </w:rPr>
        <w:commentReference w:id="39"/>
      </w:r>
    </w:p>
    <w:p w14:paraId="6F4420B0" w14:textId="77777777" w:rsidR="001176F5" w:rsidRPr="0052606B" w:rsidRDefault="001176F5" w:rsidP="001176F5">
      <w:pPr>
        <w:contextualSpacing/>
        <w:rPr>
          <w:szCs w:val="24"/>
          <w:lang w:val="en-GB"/>
        </w:rPr>
      </w:pPr>
      <w:commentRangeStart w:id="40"/>
      <w:r w:rsidRPr="0052606B">
        <w:rPr>
          <w:szCs w:val="24"/>
          <w:lang w:val="en-GB"/>
        </w:rPr>
        <w:t>Th</w:t>
      </w:r>
      <w:ins w:id="41" w:author="gpr4qrlmlu@univie.onmicrosoft.com" w:date="2024-01-24T14:52:00Z">
        <w:r>
          <w:rPr>
            <w:szCs w:val="24"/>
            <w:lang w:val="en-GB"/>
          </w:rPr>
          <w:t>e</w:t>
        </w:r>
      </w:ins>
      <w:del w:id="42" w:author="gpr4qrlmlu@univie.onmicrosoft.com" w:date="2024-01-24T14:52:00Z">
        <w:r w:rsidRPr="0052606B" w:rsidDel="00D60E2D">
          <w:rPr>
            <w:szCs w:val="24"/>
            <w:lang w:val="en-GB"/>
          </w:rPr>
          <w:delText>is</w:delText>
        </w:r>
      </w:del>
      <w:r w:rsidRPr="0052606B">
        <w:rPr>
          <w:szCs w:val="24"/>
          <w:lang w:val="en-GB"/>
        </w:rPr>
        <w:t xml:space="preserve"> focused attention measurement will be conducted as part of another study's experiment. The experiment is designed to study different variables on the perception and attention of participants, especially the ability to focus on a certain task while suppression the interference </w:t>
      </w:r>
      <w:r w:rsidRPr="0052606B">
        <w:rPr>
          <w:szCs w:val="24"/>
          <w:lang w:val="en-GB"/>
        </w:rPr>
        <w:lastRenderedPageBreak/>
        <w:t>by distractors. Participants must detect the position of a target stimulus as they are shown either short-form or long-form media content, while also being distracted by abrupt onset stimuli. The target stimuli are shown in the last second of the video contents and participant will have to press a button according to the position of the target stimuli. The stimuli will be different geometrical shapes in grey and the shape of the target stimuli will be explained in the instructions. Some trails will have abrupt onset stimuli. Non-target shapes that appear a few milliseconds after the others. All separate conditions of the experiment will be treated as one condition by the present study</w:t>
      </w:r>
      <w:commentRangeEnd w:id="40"/>
      <w:r>
        <w:rPr>
          <w:rStyle w:val="CommentReference"/>
        </w:rPr>
        <w:commentReference w:id="40"/>
      </w:r>
      <w:r w:rsidRPr="0052606B">
        <w:rPr>
          <w:szCs w:val="24"/>
          <w:lang w:val="en-GB"/>
        </w:rPr>
        <w:t xml:space="preserve">. </w:t>
      </w:r>
      <w:commentRangeStart w:id="43"/>
      <w:r w:rsidRPr="0052606B">
        <w:rPr>
          <w:szCs w:val="24"/>
          <w:lang w:val="en-GB"/>
        </w:rPr>
        <w:t xml:space="preserve">Regarding the limitations of the resource of a bachelor thesis, 60 participants will be collected through social media, personal contact, and as well as lab credits for the bachelor’s program in psychology. </w:t>
      </w:r>
      <w:commentRangeEnd w:id="43"/>
      <w:r>
        <w:rPr>
          <w:rStyle w:val="CommentReference"/>
        </w:rPr>
        <w:commentReference w:id="43"/>
      </w:r>
      <w:r w:rsidRPr="0052606B">
        <w:rPr>
          <w:szCs w:val="24"/>
          <w:lang w:val="en-GB"/>
        </w:rPr>
        <w:t xml:space="preserve">The targeted age range of participants will be between 18 to 25, bound by the necessities </w:t>
      </w:r>
      <w:commentRangeStart w:id="44"/>
      <w:r w:rsidRPr="0052606B">
        <w:rPr>
          <w:szCs w:val="24"/>
          <w:lang w:val="en-GB"/>
        </w:rPr>
        <w:t>of the other experiments</w:t>
      </w:r>
      <w:commentRangeEnd w:id="44"/>
      <w:r>
        <w:rPr>
          <w:rStyle w:val="CommentReference"/>
        </w:rPr>
        <w:commentReference w:id="44"/>
      </w:r>
      <w:r w:rsidRPr="0052606B">
        <w:rPr>
          <w:szCs w:val="24"/>
          <w:lang w:val="en-GB"/>
        </w:rPr>
        <w:t>. The present study woul</w:t>
      </w:r>
      <w:ins w:id="45" w:author="gpr4qrlmlu@univie.onmicrosoft.com" w:date="2024-01-24T14:38:00Z">
        <w:r>
          <w:rPr>
            <w:szCs w:val="24"/>
            <w:lang w:val="en-GB"/>
          </w:rPr>
          <w:t>d no</w:t>
        </w:r>
      </w:ins>
      <w:del w:id="46" w:author="gpr4qrlmlu@univie.onmicrosoft.com" w:date="2024-01-24T14:38:00Z">
        <w:r w:rsidRPr="0052606B" w:rsidDel="009A0C99">
          <w:rPr>
            <w:szCs w:val="24"/>
            <w:lang w:val="en-GB"/>
          </w:rPr>
          <w:delText>dn’</w:delText>
        </w:r>
      </w:del>
      <w:r w:rsidRPr="0052606B">
        <w:rPr>
          <w:szCs w:val="24"/>
          <w:lang w:val="en-GB"/>
        </w:rPr>
        <w:t xml:space="preserve">t need to make this restriction on the age range, but it also won’t be expected to be a moderating factor (Kong et al., 2023). For good measure </w:t>
      </w:r>
      <w:commentRangeStart w:id="47"/>
      <w:r w:rsidRPr="0052606B">
        <w:rPr>
          <w:szCs w:val="24"/>
          <w:lang w:val="en-GB"/>
        </w:rPr>
        <w:t>the questionnaire will still control for age and gender</w:t>
      </w:r>
      <w:commentRangeEnd w:id="47"/>
      <w:r>
        <w:rPr>
          <w:rStyle w:val="CommentReference"/>
        </w:rPr>
        <w:commentReference w:id="47"/>
      </w:r>
      <w:r w:rsidRPr="0052606B">
        <w:rPr>
          <w:szCs w:val="24"/>
          <w:lang w:val="en-GB"/>
        </w:rPr>
        <w:t xml:space="preserve"> as possible moderator variables. Since normality and homogeneity of variance are expected (Ophir, 2009), the differences between IMM and HMM/LMM </w:t>
      </w:r>
      <w:commentRangeStart w:id="48"/>
      <w:r w:rsidRPr="0052606B">
        <w:rPr>
          <w:szCs w:val="24"/>
          <w:lang w:val="en-GB"/>
        </w:rPr>
        <w:t xml:space="preserve">will be computed through a one-sided t-test, </w:t>
      </w:r>
      <w:commentRangeEnd w:id="48"/>
      <w:r>
        <w:rPr>
          <w:rStyle w:val="CommentReference"/>
        </w:rPr>
        <w:commentReference w:id="48"/>
      </w:r>
      <w:r w:rsidRPr="0052606B">
        <w:rPr>
          <w:szCs w:val="24"/>
          <w:lang w:val="en-GB"/>
        </w:rPr>
        <w:t xml:space="preserve">as it is commonly used to test if </w:t>
      </w:r>
      <w:commentRangeStart w:id="49"/>
      <w:r w:rsidRPr="0052606B">
        <w:rPr>
          <w:szCs w:val="24"/>
          <w:lang w:val="en-GB"/>
        </w:rPr>
        <w:t>two groups come from different populations</w:t>
      </w:r>
      <w:commentRangeEnd w:id="49"/>
      <w:r>
        <w:rPr>
          <w:rStyle w:val="CommentReference"/>
        </w:rPr>
        <w:commentReference w:id="49"/>
      </w:r>
      <w:r w:rsidRPr="0052606B">
        <w:rPr>
          <w:szCs w:val="24"/>
          <w:lang w:val="en-GB"/>
        </w:rPr>
        <w:t>, with IMM having higher scores than HMM and LMM in inhibitory control, respectively. To control for an inverse-U correlation, the significance of a quadratic regression model fitted to the data will be tested using R (</w:t>
      </w:r>
      <w:ins w:id="50" w:author="gpr4qrlmlu@univie.onmicrosoft.com" w:date="2024-01-24T14:44:00Z">
        <w:r>
          <w:rPr>
            <w:szCs w:val="24"/>
            <w:lang w:val="en-GB"/>
          </w:rPr>
          <w:t xml:space="preserve">Version </w:t>
        </w:r>
      </w:ins>
      <w:r w:rsidRPr="0052606B">
        <w:rPr>
          <w:szCs w:val="24"/>
          <w:lang w:val="en-GB"/>
        </w:rPr>
        <w:t>4.3.1</w:t>
      </w:r>
      <w:ins w:id="51" w:author="gpr4qrlmlu@univie.onmicrosoft.com" w:date="2024-01-24T14:44:00Z">
        <w:r>
          <w:rPr>
            <w:szCs w:val="24"/>
            <w:lang w:val="en-GB"/>
          </w:rPr>
          <w:t xml:space="preserve">; </w:t>
        </w:r>
      </w:ins>
      <w:del w:id="52" w:author="gpr4qrlmlu@univie.onmicrosoft.com" w:date="2024-01-24T14:44:00Z">
        <w:r w:rsidRPr="0052606B" w:rsidDel="00CA37A0">
          <w:rPr>
            <w:szCs w:val="24"/>
            <w:lang w:val="en-GB"/>
          </w:rPr>
          <w:delText>) (</w:delText>
        </w:r>
      </w:del>
      <w:r w:rsidRPr="0052606B">
        <w:rPr>
          <w:szCs w:val="24"/>
          <w:lang w:val="en-GB"/>
        </w:rPr>
        <w:t>R Core Team, 2022). The test location will be Liebiggas</w:t>
      </w:r>
      <w:ins w:id="53" w:author="gpr4qrlmlu@univie.onmicrosoft.com" w:date="2024-01-24T14:44:00Z">
        <w:r>
          <w:rPr>
            <w:szCs w:val="24"/>
            <w:lang w:val="en-GB"/>
          </w:rPr>
          <w:t>s</w:t>
        </w:r>
      </w:ins>
      <w:r w:rsidRPr="0052606B">
        <w:rPr>
          <w:szCs w:val="24"/>
          <w:lang w:val="en-GB"/>
        </w:rPr>
        <w:t xml:space="preserve">e 5, 1010 Vienna. Participants will be handed a declaration of consent which includes aim of the research, general information, possible dangers of participation and the information of freedom to leave the experiment at any point during the testing </w:t>
      </w:r>
      <w:commentRangeStart w:id="54"/>
      <w:commentRangeStart w:id="55"/>
      <w:r w:rsidRPr="0052606B">
        <w:rPr>
          <w:szCs w:val="24"/>
          <w:lang w:val="en-GB"/>
        </w:rPr>
        <w:t xml:space="preserve">without consequences. </w:t>
      </w:r>
      <w:commentRangeEnd w:id="54"/>
      <w:r>
        <w:rPr>
          <w:rStyle w:val="CommentReference"/>
        </w:rPr>
        <w:commentReference w:id="54"/>
      </w:r>
      <w:commentRangeEnd w:id="55"/>
      <w:r>
        <w:rPr>
          <w:rStyle w:val="CommentReference"/>
        </w:rPr>
        <w:commentReference w:id="55"/>
      </w:r>
    </w:p>
    <w:p w14:paraId="0749BE19" w14:textId="77777777" w:rsidR="00316EA5" w:rsidRDefault="00316EA5" w:rsidP="001176F5">
      <w:pPr>
        <w:contextualSpacing/>
        <w:rPr>
          <w:b/>
          <w:bCs/>
          <w:szCs w:val="24"/>
          <w:lang w:val="en-GB"/>
        </w:rPr>
      </w:pPr>
    </w:p>
    <w:p w14:paraId="4B902A81" w14:textId="77777777" w:rsidR="00316EA5" w:rsidRDefault="00316EA5" w:rsidP="001176F5">
      <w:pPr>
        <w:contextualSpacing/>
        <w:rPr>
          <w:b/>
          <w:bCs/>
          <w:szCs w:val="24"/>
          <w:lang w:val="en-GB"/>
        </w:rPr>
      </w:pPr>
    </w:p>
    <w:p w14:paraId="53FC90CA" w14:textId="77777777" w:rsidR="00316EA5" w:rsidRDefault="00316EA5" w:rsidP="001176F5">
      <w:pPr>
        <w:contextualSpacing/>
        <w:rPr>
          <w:b/>
          <w:bCs/>
          <w:szCs w:val="24"/>
          <w:lang w:val="en-GB"/>
        </w:rPr>
      </w:pPr>
    </w:p>
    <w:p w14:paraId="38302CCB" w14:textId="77777777" w:rsidR="00316EA5" w:rsidRDefault="00316EA5" w:rsidP="001176F5">
      <w:pPr>
        <w:contextualSpacing/>
        <w:rPr>
          <w:b/>
          <w:bCs/>
          <w:szCs w:val="24"/>
          <w:lang w:val="en-GB"/>
        </w:rPr>
      </w:pPr>
    </w:p>
    <w:p w14:paraId="677C33C4" w14:textId="77777777" w:rsidR="00316EA5" w:rsidRDefault="00316EA5" w:rsidP="001176F5">
      <w:pPr>
        <w:contextualSpacing/>
        <w:rPr>
          <w:b/>
          <w:bCs/>
          <w:szCs w:val="24"/>
          <w:lang w:val="en-GB"/>
        </w:rPr>
      </w:pPr>
    </w:p>
    <w:p w14:paraId="419B02E7" w14:textId="77777777" w:rsidR="00316EA5" w:rsidRDefault="00316EA5" w:rsidP="001176F5">
      <w:pPr>
        <w:contextualSpacing/>
        <w:rPr>
          <w:b/>
          <w:bCs/>
          <w:szCs w:val="24"/>
          <w:lang w:val="en-GB"/>
        </w:rPr>
      </w:pPr>
    </w:p>
    <w:p w14:paraId="792C668A" w14:textId="77777777" w:rsidR="00316EA5" w:rsidRDefault="00316EA5" w:rsidP="001176F5">
      <w:pPr>
        <w:contextualSpacing/>
        <w:rPr>
          <w:b/>
          <w:bCs/>
          <w:szCs w:val="24"/>
          <w:lang w:val="en-GB"/>
        </w:rPr>
      </w:pPr>
    </w:p>
    <w:p w14:paraId="23A6F25B" w14:textId="72CB37E6" w:rsidR="001176F5" w:rsidRPr="0052606B" w:rsidRDefault="001176F5" w:rsidP="001176F5">
      <w:pPr>
        <w:contextualSpacing/>
        <w:rPr>
          <w:b/>
          <w:bCs/>
          <w:szCs w:val="24"/>
          <w:lang w:val="en-GB"/>
        </w:rPr>
      </w:pPr>
      <w:r w:rsidRPr="0052606B">
        <w:rPr>
          <w:b/>
          <w:bCs/>
          <w:szCs w:val="24"/>
          <w:lang w:val="en-GB"/>
        </w:rPr>
        <w:t>Limitations</w:t>
      </w:r>
    </w:p>
    <w:p w14:paraId="7ABF9178" w14:textId="77777777" w:rsidR="00316EA5" w:rsidRPr="0052606B" w:rsidRDefault="00316EA5" w:rsidP="00316EA5">
      <w:pPr>
        <w:ind w:firstLine="720"/>
        <w:contextualSpacing/>
        <w:rPr>
          <w:szCs w:val="24"/>
          <w:lang w:val="en-GB"/>
        </w:rPr>
      </w:pPr>
      <w:r w:rsidRPr="0052606B">
        <w:rPr>
          <w:szCs w:val="24"/>
          <w:lang w:val="en-GB"/>
        </w:rPr>
        <w:t>While the use of the measurements of another experiment represents a highly economical use of resources, it does come with the possibility that either short-form or long-form content or the use of abrupt onset trails</w:t>
      </w:r>
      <w:del w:id="56" w:author="gpr4qrlmlu@univie.onmicrosoft.com" w:date="2024-01-24T14:46:00Z">
        <w:r w:rsidRPr="0052606B" w:rsidDel="00CA37A0">
          <w:rPr>
            <w:szCs w:val="24"/>
            <w:lang w:val="en-GB"/>
          </w:rPr>
          <w:delText>,</w:delText>
        </w:r>
      </w:del>
      <w:r w:rsidRPr="0052606B">
        <w:rPr>
          <w:szCs w:val="24"/>
          <w:lang w:val="en-GB"/>
        </w:rPr>
        <w:t xml:space="preserve"> may act as a </w:t>
      </w:r>
      <w:commentRangeStart w:id="57"/>
      <w:r w:rsidRPr="0052606B">
        <w:rPr>
          <w:szCs w:val="24"/>
          <w:lang w:val="en-GB"/>
        </w:rPr>
        <w:t>moderator between MM and focused attention, an area for which there is currently no existing literature</w:t>
      </w:r>
      <w:commentRangeEnd w:id="57"/>
      <w:r>
        <w:rPr>
          <w:rStyle w:val="CommentReference"/>
        </w:rPr>
        <w:commentReference w:id="57"/>
      </w:r>
      <w:r w:rsidRPr="0052606B">
        <w:rPr>
          <w:szCs w:val="24"/>
          <w:lang w:val="en-GB"/>
        </w:rPr>
        <w:t xml:space="preserve">. Furthermore, the number of participants will be </w:t>
      </w:r>
      <w:commentRangeStart w:id="58"/>
      <w:r w:rsidRPr="0052606B">
        <w:rPr>
          <w:szCs w:val="24"/>
          <w:lang w:val="en-GB"/>
        </w:rPr>
        <w:t xml:space="preserve">very conservative </w:t>
      </w:r>
      <w:commentRangeEnd w:id="58"/>
      <w:r>
        <w:rPr>
          <w:rStyle w:val="CommentReference"/>
        </w:rPr>
        <w:commentReference w:id="58"/>
      </w:r>
      <w:r w:rsidRPr="0052606B">
        <w:rPr>
          <w:szCs w:val="24"/>
          <w:lang w:val="en-GB"/>
        </w:rPr>
        <w:t xml:space="preserve">of only 30 participants for each type of media content. </w:t>
      </w:r>
      <w:commentRangeStart w:id="59"/>
      <w:r w:rsidRPr="0052606B">
        <w:rPr>
          <w:szCs w:val="24"/>
          <w:lang w:val="en-GB"/>
        </w:rPr>
        <w:t xml:space="preserve">To find differences between IMM and HMM/LMM, there would be a need for 310 participants per group or 620 in total. The sample size was computed using G*Power (3.1.9.7) (Faul et al., 2009), with an expected effect of 0.2, a </w:t>
      </w:r>
      <w:commentRangeStart w:id="60"/>
      <w:r w:rsidRPr="0052606B">
        <w:rPr>
          <w:szCs w:val="24"/>
          <w:lang w:val="en-GB"/>
        </w:rPr>
        <w:t>Power</w:t>
      </w:r>
      <w:commentRangeEnd w:id="60"/>
      <w:r>
        <w:rPr>
          <w:rStyle w:val="CommentReference"/>
        </w:rPr>
        <w:commentReference w:id="60"/>
      </w:r>
      <w:r w:rsidRPr="0052606B">
        <w:rPr>
          <w:szCs w:val="24"/>
          <w:lang w:val="en-GB"/>
        </w:rPr>
        <w:t xml:space="preserve"> of 0.8 and </w:t>
      </w:r>
      <w:ins w:id="61" w:author="gpr4qrlmlu@univie.onmicrosoft.com" w:date="2024-01-24T14:49:00Z">
        <w:r>
          <w:rPr>
            <w:szCs w:val="24"/>
            <w:lang w:val="en-GB"/>
          </w:rPr>
          <w:t xml:space="preserve">an </w:t>
        </w:r>
      </w:ins>
      <w:del w:id="62" w:author="gpr4qrlmlu@univie.onmicrosoft.com" w:date="2024-01-24T14:49:00Z">
        <w:r w:rsidRPr="0052606B" w:rsidDel="00D60E2D">
          <w:rPr>
            <w:szCs w:val="24"/>
            <w:lang w:val="en-GB"/>
          </w:rPr>
          <w:delText xml:space="preserve">the </w:delText>
        </w:r>
      </w:del>
      <w:ins w:id="63" w:author="gpr4qrlmlu@univie.onmicrosoft.com" w:date="2024-01-24T14:49:00Z">
        <w:r>
          <w:rPr>
            <w:szCs w:val="24"/>
            <w:lang w:val="en-GB"/>
          </w:rPr>
          <w:t>a</w:t>
        </w:r>
      </w:ins>
      <w:del w:id="64" w:author="gpr4qrlmlu@univie.onmicrosoft.com" w:date="2024-01-24T14:49:00Z">
        <w:r w:rsidRPr="0052606B" w:rsidDel="00D60E2D">
          <w:rPr>
            <w:szCs w:val="24"/>
            <w:lang w:val="en-GB"/>
          </w:rPr>
          <w:delText>A</w:delText>
        </w:r>
      </w:del>
      <w:r w:rsidRPr="0052606B">
        <w:rPr>
          <w:szCs w:val="24"/>
          <w:lang w:val="en-GB"/>
        </w:rPr>
        <w:t>lpha</w:t>
      </w:r>
      <w:ins w:id="65" w:author="gpr4qrlmlu@univie.onmicrosoft.com" w:date="2024-01-24T14:49:00Z">
        <w:r>
          <w:rPr>
            <w:szCs w:val="24"/>
            <w:lang w:val="en-GB"/>
          </w:rPr>
          <w:t xml:space="preserve"> level</w:t>
        </w:r>
      </w:ins>
      <w:del w:id="66" w:author="gpr4qrlmlu@univie.onmicrosoft.com" w:date="2024-01-24T14:49:00Z">
        <w:r w:rsidRPr="0052606B" w:rsidDel="00D60E2D">
          <w:rPr>
            <w:szCs w:val="24"/>
            <w:lang w:val="en-GB"/>
          </w:rPr>
          <w:delText>-value</w:delText>
        </w:r>
      </w:del>
      <w:r w:rsidRPr="0052606B">
        <w:rPr>
          <w:szCs w:val="24"/>
          <w:lang w:val="en-GB"/>
        </w:rPr>
        <w:t xml:space="preserve"> of 0.05 (Kong et al., 2023; Van Der Schuur et al., 2015).</w:t>
      </w:r>
      <w:commentRangeEnd w:id="59"/>
      <w:r>
        <w:rPr>
          <w:rStyle w:val="CommentReference"/>
        </w:rPr>
        <w:commentReference w:id="59"/>
      </w:r>
      <w:r w:rsidRPr="0052606B">
        <w:rPr>
          <w:szCs w:val="24"/>
          <w:lang w:val="en-GB"/>
        </w:rPr>
        <w:t xml:space="preserve"> It also must be considered that even if a normal distribution can be expected, there is no foretelling how the sample will separate in their MM-Behaviour, or if they will have average MMI scores across all pertinent studies. Kobayashi and colleagues (2020)</w:t>
      </w:r>
      <w:ins w:id="67" w:author="gpr4qrlmlu@univie.onmicrosoft.com" w:date="2024-01-24T14:49:00Z">
        <w:r>
          <w:rPr>
            <w:szCs w:val="24"/>
            <w:lang w:val="en-GB"/>
          </w:rPr>
          <w:t>,</w:t>
        </w:r>
      </w:ins>
      <w:r w:rsidRPr="0052606B">
        <w:rPr>
          <w:szCs w:val="24"/>
          <w:lang w:val="en-GB"/>
        </w:rPr>
        <w:t xml:space="preserve"> for example</w:t>
      </w:r>
      <w:ins w:id="68" w:author="gpr4qrlmlu@univie.onmicrosoft.com" w:date="2024-01-24T14:49:00Z">
        <w:r>
          <w:rPr>
            <w:szCs w:val="24"/>
            <w:lang w:val="en-GB"/>
          </w:rPr>
          <w:t>,</w:t>
        </w:r>
      </w:ins>
      <w:r w:rsidRPr="0052606B">
        <w:rPr>
          <w:szCs w:val="24"/>
          <w:lang w:val="en-GB"/>
        </w:rPr>
        <w:t xml:space="preserve"> found a lower MMI mean score in their sample as prior studies. A better approach would be to find volunteers based on their MM-Behaviour and then test them on focused attention.</w:t>
      </w:r>
    </w:p>
    <w:p w14:paraId="4DE74B06" w14:textId="77777777" w:rsidR="001176F5" w:rsidRDefault="001176F5"/>
    <w:p w14:paraId="450809ED" w14:textId="77777777" w:rsidR="00922C54" w:rsidRDefault="00922C54"/>
    <w:sectPr w:rsidR="00922C5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pr4qrlmlu@univie.onmicrosoft.com" w:date="2024-01-24T14:25:00Z" w:initials="BS">
    <w:p w14:paraId="4046A2C1" w14:textId="77777777" w:rsidR="00821398" w:rsidRDefault="00821398" w:rsidP="00821398">
      <w:r>
        <w:rPr>
          <w:rStyle w:val="CommentReference"/>
        </w:rPr>
        <w:annotationRef/>
      </w:r>
      <w:r>
        <w:rPr>
          <w:color w:val="000000"/>
          <w:sz w:val="20"/>
          <w:szCs w:val="20"/>
        </w:rPr>
        <w:t>Wie or? Wenn wir das eine nicht finden, dann finden wir wenigstens das andere? Oder meinst du: and?</w:t>
      </w:r>
    </w:p>
  </w:comment>
  <w:comment w:id="1" w:author="gpr4qrlmlu@univie.onmicrosoft.com" w:date="2024-01-24T14:26:00Z" w:initials="BS">
    <w:p w14:paraId="70DEA365" w14:textId="77777777" w:rsidR="00821398" w:rsidRDefault="00821398" w:rsidP="00821398">
      <w:r>
        <w:rPr>
          <w:rStyle w:val="CommentReference"/>
        </w:rPr>
        <w:annotationRef/>
      </w:r>
      <w:r>
        <w:rPr>
          <w:color w:val="000000"/>
          <w:sz w:val="20"/>
          <w:szCs w:val="20"/>
        </w:rPr>
        <w:t>Die Korrelation vom MMI zu was?</w:t>
      </w:r>
    </w:p>
  </w:comment>
  <w:comment w:id="2" w:author="gpr4qrlmlu@univie.onmicrosoft.com" w:date="2024-01-24T14:27:00Z" w:initials="BS">
    <w:p w14:paraId="282F5F5E" w14:textId="77777777" w:rsidR="00821398" w:rsidRDefault="00821398" w:rsidP="00821398">
      <w:r>
        <w:rPr>
          <w:rStyle w:val="CommentReference"/>
        </w:rPr>
        <w:annotationRef/>
      </w:r>
      <w:r>
        <w:rPr>
          <w:color w:val="000000"/>
          <w:sz w:val="20"/>
          <w:szCs w:val="20"/>
        </w:rPr>
        <w:t>lower/higher-Chaos - davor higher focused attention scores, da weiß man nicht mehr, was scoring higher/lower bedeutet - ist das gut, ist das schlecht?</w:t>
      </w:r>
    </w:p>
  </w:comment>
  <w:comment w:id="3" w:author="gpr4qrlmlu@univie.onmicrosoft.com" w:date="2024-01-24T14:28:00Z" w:initials="BS">
    <w:p w14:paraId="3C6A4E6C" w14:textId="77777777" w:rsidR="00821398" w:rsidRDefault="00821398" w:rsidP="00821398">
      <w:r>
        <w:rPr>
          <w:rStyle w:val="CommentReference"/>
        </w:rPr>
        <w:annotationRef/>
      </w:r>
      <w:r>
        <w:rPr>
          <w:color w:val="000000"/>
          <w:sz w:val="20"/>
          <w:szCs w:val="20"/>
        </w:rPr>
        <w:t>Versuche, so nachgeschobene Sätze, die du dann so nach und nach deinem Text addierst, einfach in andere Sätze zu integrieren, bzw. umzustellen. Oder findest du das einen guten Abschluss deiner Einleitung?</w:t>
      </w:r>
    </w:p>
  </w:comment>
  <w:comment w:id="4" w:author="gpr4qrlmlu@univie.onmicrosoft.com" w:date="2024-01-24T14:15:00Z" w:initials="BS">
    <w:p w14:paraId="6225AE1E" w14:textId="77777777" w:rsidR="001176F5" w:rsidRDefault="001176F5" w:rsidP="001176F5">
      <w:r>
        <w:rPr>
          <w:rStyle w:val="CommentReference"/>
        </w:rPr>
        <w:annotationRef/>
      </w:r>
      <w:r>
        <w:rPr>
          <w:color w:val="000000"/>
          <w:sz w:val="20"/>
          <w:szCs w:val="20"/>
        </w:rPr>
        <w:t>Ist das wirklich eine Komponente von Inihibition? Bedingen sie sich nicht einfach gegenseitig, oder ist Inhibition nicht sogar eine Komponente von focused attention? Was sagt die Literatur?</w:t>
      </w:r>
    </w:p>
  </w:comment>
  <w:comment w:id="5" w:author="gpr4qrlmlu@univie.onmicrosoft.com" w:date="2024-01-24T14:17:00Z" w:initials="BS">
    <w:p w14:paraId="5A95AA62" w14:textId="77777777" w:rsidR="001176F5" w:rsidRDefault="001176F5" w:rsidP="001176F5">
      <w:r>
        <w:rPr>
          <w:rStyle w:val="CommentReference"/>
        </w:rPr>
        <w:annotationRef/>
      </w:r>
      <w:r>
        <w:rPr>
          <w:color w:val="000000"/>
          <w:sz w:val="20"/>
          <w:szCs w:val="20"/>
        </w:rPr>
        <w:t>Persönliche Story dazu: Dieses Gefühl habe ich bei mir auch; was mir dann immer hilft ist: Wenn ich Urlaub habe, alle Medien aus und ein schönes, langes Buch jeden Tag stundenlang lesen. Wenn ich dann in diese Welt von Laptops und Fernseher zurückkomme, hilft es mir tatsächlich eine Zeit lang, fokussierter zu bleiben :) Wahrscheinlich eben ein Trainingseffekt, was halbwegs effortless passiert, weil das Buch einen ja auch interessiert, im Gegensatz zu anderen Dingen, auf die man sich fokussieren müsste.</w:t>
      </w:r>
    </w:p>
  </w:comment>
  <w:comment w:id="6" w:author="gpr4qrlmlu@univie.onmicrosoft.com" w:date="2024-01-24T14:22:00Z" w:initials="BS">
    <w:p w14:paraId="3CD25129" w14:textId="77777777" w:rsidR="001176F5" w:rsidRDefault="001176F5" w:rsidP="001176F5">
      <w:r>
        <w:rPr>
          <w:rStyle w:val="CommentReference"/>
        </w:rPr>
        <w:annotationRef/>
      </w:r>
      <w:r>
        <w:rPr>
          <w:color w:val="000000"/>
          <w:sz w:val="20"/>
          <w:szCs w:val="20"/>
        </w:rPr>
        <w:t>Jetzt wird es Wischiwaschi. Attention ist all das. Wenn du focused attention meinst, dann schreib das. Was aber nach deinen Ausführungen oben sowieso eine Subkomponente von inhibitory control ist. Klarheeeeit ;)</w:t>
      </w:r>
    </w:p>
  </w:comment>
  <w:comment w:id="7" w:author="gpr4qrlmlu@univie.onmicrosoft.com" w:date="2024-01-24T14:22:00Z" w:initials="BS">
    <w:p w14:paraId="6B806D74" w14:textId="77777777" w:rsidR="001176F5" w:rsidRDefault="001176F5" w:rsidP="001176F5">
      <w:r>
        <w:rPr>
          <w:rStyle w:val="CommentReference"/>
        </w:rPr>
        <w:annotationRef/>
      </w:r>
      <w:r>
        <w:rPr>
          <w:color w:val="000000"/>
          <w:sz w:val="20"/>
          <w:szCs w:val="20"/>
        </w:rPr>
        <w:t>Ist das hier relevant? Oder wird schon alles gesagt, was zu deinen Sachen hinführt?</w:t>
      </w:r>
    </w:p>
  </w:comment>
  <w:comment w:id="8" w:author="gpr4qrlmlu@univie.onmicrosoft.com" w:date="2024-01-24T14:23:00Z" w:initials="BS">
    <w:p w14:paraId="38F3F9FF" w14:textId="77777777" w:rsidR="001176F5" w:rsidRDefault="001176F5" w:rsidP="001176F5">
      <w:r>
        <w:rPr>
          <w:rStyle w:val="CommentReference"/>
        </w:rPr>
        <w:annotationRef/>
      </w:r>
      <w:r>
        <w:rPr>
          <w:color w:val="000000"/>
          <w:sz w:val="20"/>
          <w:szCs w:val="20"/>
        </w:rPr>
        <w:t>Was ist mit der Differenz zwischen IMM und LMM?</w:t>
      </w:r>
    </w:p>
  </w:comment>
  <w:comment w:id="9" w:author="gpr4qrlmlu@univie.onmicrosoft.com" w:date="2024-01-24T14:24:00Z" w:initials="BS">
    <w:p w14:paraId="02CA730C" w14:textId="77777777" w:rsidR="001176F5" w:rsidRDefault="001176F5" w:rsidP="001176F5">
      <w:r>
        <w:rPr>
          <w:rStyle w:val="CommentReference"/>
        </w:rPr>
        <w:annotationRef/>
      </w:r>
      <w:r>
        <w:rPr>
          <w:color w:val="000000"/>
          <w:sz w:val="20"/>
          <w:szCs w:val="20"/>
        </w:rPr>
        <w:t>So even was? Wieso so even? Ist ja ein anderer Autor? Die Begründung verstehe ich nicht. Es muss schon klar sein; der gesamte Absatz gehört überarbeitet.</w:t>
      </w:r>
    </w:p>
  </w:comment>
  <w:comment w:id="10" w:author="gpr4qrlmlu@univie.onmicrosoft.com" w:date="2024-01-24T14:25:00Z" w:initials="BS">
    <w:p w14:paraId="2BAC4ACF" w14:textId="77777777" w:rsidR="001176F5" w:rsidRDefault="001176F5" w:rsidP="001176F5">
      <w:r>
        <w:rPr>
          <w:rStyle w:val="CommentReference"/>
        </w:rPr>
        <w:annotationRef/>
      </w:r>
      <w:r>
        <w:rPr>
          <w:color w:val="000000"/>
          <w:sz w:val="20"/>
          <w:szCs w:val="20"/>
        </w:rPr>
        <w:t>Gedankensprung? Absatz?</w:t>
      </w:r>
    </w:p>
  </w:comment>
  <w:comment w:id="11" w:author="gpr4qrlmlu@univie.onmicrosoft.com" w:date="2024-01-24T14:25:00Z" w:initials="BS">
    <w:p w14:paraId="0BBEAA91" w14:textId="77777777" w:rsidR="001176F5" w:rsidRDefault="001176F5" w:rsidP="001176F5">
      <w:r>
        <w:rPr>
          <w:rStyle w:val="CommentReference"/>
        </w:rPr>
        <w:annotationRef/>
      </w:r>
      <w:r>
        <w:rPr>
          <w:color w:val="000000"/>
          <w:sz w:val="20"/>
          <w:szCs w:val="20"/>
        </w:rPr>
        <w:t>Wie or? Wenn wir das eine nicht finden, dann finden wir wenigstens das andere? Oder meinst du: and?</w:t>
      </w:r>
    </w:p>
  </w:comment>
  <w:comment w:id="12" w:author="gpr4qrlmlu@univie.onmicrosoft.com" w:date="2024-01-24T14:26:00Z" w:initials="BS">
    <w:p w14:paraId="2CA22C1B" w14:textId="77777777" w:rsidR="001176F5" w:rsidRDefault="001176F5" w:rsidP="001176F5">
      <w:r>
        <w:rPr>
          <w:rStyle w:val="CommentReference"/>
        </w:rPr>
        <w:annotationRef/>
      </w:r>
      <w:r>
        <w:rPr>
          <w:color w:val="000000"/>
          <w:sz w:val="20"/>
          <w:szCs w:val="20"/>
        </w:rPr>
        <w:t>Die Korrelation vom MMI zu was?</w:t>
      </w:r>
    </w:p>
  </w:comment>
  <w:comment w:id="13" w:author="gpr4qrlmlu@univie.onmicrosoft.com" w:date="2024-01-24T14:27:00Z" w:initials="BS">
    <w:p w14:paraId="6482E0D2" w14:textId="77777777" w:rsidR="001176F5" w:rsidRDefault="001176F5" w:rsidP="001176F5">
      <w:r>
        <w:rPr>
          <w:rStyle w:val="CommentReference"/>
        </w:rPr>
        <w:annotationRef/>
      </w:r>
      <w:r>
        <w:rPr>
          <w:color w:val="000000"/>
          <w:sz w:val="20"/>
          <w:szCs w:val="20"/>
        </w:rPr>
        <w:t>lower/higher-Chaos - davor higher focused attention scores, da weiß man nicht mehr, was scoring higher/lower bedeutet - ist das gut, ist das schlecht?</w:t>
      </w:r>
    </w:p>
  </w:comment>
  <w:comment w:id="14" w:author="gpr4qrlmlu@univie.onmicrosoft.com" w:date="2024-01-24T14:28:00Z" w:initials="BS">
    <w:p w14:paraId="0BF7D067" w14:textId="77777777" w:rsidR="001176F5" w:rsidRDefault="001176F5" w:rsidP="001176F5">
      <w:r>
        <w:rPr>
          <w:rStyle w:val="CommentReference"/>
        </w:rPr>
        <w:annotationRef/>
      </w:r>
      <w:r>
        <w:rPr>
          <w:color w:val="000000"/>
          <w:sz w:val="20"/>
          <w:szCs w:val="20"/>
        </w:rPr>
        <w:t>Versuche, so nachgeschobene Sätze, die du dann so nach und nach deinem Text addierst, einfach in andere Sätze zu integrieren, bzw. umzustellen. Oder findest du das einen guten Abschluss deiner Einleitung?</w:t>
      </w:r>
    </w:p>
  </w:comment>
  <w:comment w:id="15" w:author="gpr4qrlmlu@univie.onmicrosoft.com" w:date="2024-01-24T14:29:00Z" w:initials="BS">
    <w:p w14:paraId="3D02B96A" w14:textId="77777777" w:rsidR="001176F5" w:rsidRDefault="001176F5" w:rsidP="001176F5">
      <w:r>
        <w:rPr>
          <w:rStyle w:val="CommentReference"/>
        </w:rPr>
        <w:annotationRef/>
      </w:r>
      <w:r>
        <w:rPr>
          <w:color w:val="000000"/>
          <w:sz w:val="20"/>
          <w:szCs w:val="20"/>
        </w:rPr>
        <w:t>Klingt, als würde man hier nix mehr selber erheben, sondern irgendwas von anderen Leuten vergleichen.</w:t>
      </w:r>
    </w:p>
  </w:comment>
  <w:comment w:id="16" w:author="gpr4qrlmlu@univie.onmicrosoft.com" w:date="2024-01-24T14:46:00Z" w:initials="BS">
    <w:p w14:paraId="2C8FE19D" w14:textId="77777777" w:rsidR="001176F5" w:rsidRDefault="001176F5" w:rsidP="001176F5">
      <w:r>
        <w:rPr>
          <w:rStyle w:val="CommentReference"/>
        </w:rPr>
        <w:annotationRef/>
      </w:r>
      <w:r>
        <w:rPr>
          <w:color w:val="000000"/>
          <w:sz w:val="20"/>
          <w:szCs w:val="20"/>
        </w:rPr>
        <w:t>Das stimmt ja in dem Teil auch zum Teil, aber das geht ja niemanden was an. Ihr seid ein Research Group.</w:t>
      </w:r>
    </w:p>
  </w:comment>
  <w:comment w:id="19" w:author="gpr4qrlmlu@univie.onmicrosoft.com" w:date="2024-01-24T14:30:00Z" w:initials="BS">
    <w:p w14:paraId="26CF102A" w14:textId="77777777" w:rsidR="001176F5" w:rsidRDefault="001176F5" w:rsidP="001176F5">
      <w:r>
        <w:rPr>
          <w:rStyle w:val="CommentReference"/>
        </w:rPr>
        <w:annotationRef/>
      </w:r>
      <w:r>
        <w:rPr>
          <w:color w:val="000000"/>
          <w:sz w:val="20"/>
          <w:szCs w:val="20"/>
        </w:rPr>
        <w:t>Der nächste Satz sagt eh fast das Gleiche.</w:t>
      </w:r>
    </w:p>
  </w:comment>
  <w:comment w:id="34" w:author="gpr4qrlmlu@univie.onmicrosoft.com" w:date="2024-01-24T14:33:00Z" w:initials="BS">
    <w:p w14:paraId="70ABE3B6" w14:textId="77777777" w:rsidR="001176F5" w:rsidRDefault="001176F5" w:rsidP="001176F5">
      <w:r>
        <w:rPr>
          <w:rStyle w:val="CommentReference"/>
        </w:rPr>
        <w:annotationRef/>
      </w:r>
      <w:r>
        <w:rPr>
          <w:color w:val="000000"/>
          <w:sz w:val="20"/>
          <w:szCs w:val="20"/>
        </w:rPr>
        <w:t>they share through a matrix? Syntax…</w:t>
      </w:r>
    </w:p>
  </w:comment>
  <w:comment w:id="36" w:author="gpr4qrlmlu@univie.onmicrosoft.com" w:date="2024-01-24T14:34:00Z" w:initials="BS">
    <w:p w14:paraId="0D4BAFC3" w14:textId="77777777" w:rsidR="001176F5" w:rsidRDefault="001176F5" w:rsidP="001176F5">
      <w:r>
        <w:rPr>
          <w:rStyle w:val="CommentReference"/>
        </w:rPr>
        <w:annotationRef/>
      </w:r>
      <w:r>
        <w:rPr>
          <w:color w:val="000000"/>
          <w:sz w:val="20"/>
          <w:szCs w:val="20"/>
        </w:rPr>
        <w:t>zwischen was und was genau?</w:t>
      </w:r>
    </w:p>
  </w:comment>
  <w:comment w:id="38" w:author="gpr4qrlmlu@univie.onmicrosoft.com" w:date="2024-01-24T14:35:00Z" w:initials="BS">
    <w:p w14:paraId="2BA27C05" w14:textId="77777777" w:rsidR="001176F5" w:rsidRDefault="001176F5" w:rsidP="001176F5">
      <w:r>
        <w:rPr>
          <w:rStyle w:val="CommentReference"/>
        </w:rPr>
        <w:annotationRef/>
      </w:r>
      <w:r>
        <w:rPr>
          <w:color w:val="000000"/>
          <w:sz w:val="20"/>
          <w:szCs w:val="20"/>
        </w:rPr>
        <w:t>Hm? Wieso sind die schon am Computer? Die sind ja nur für genau diesen Fragebogen dort?</w:t>
      </w:r>
    </w:p>
  </w:comment>
  <w:comment w:id="39" w:author="gpr4qrlmlu@univie.onmicrosoft.com" w:date="2024-01-24T14:35:00Z" w:initials="BS">
    <w:p w14:paraId="137C9DCA" w14:textId="77777777" w:rsidR="001176F5" w:rsidRDefault="001176F5" w:rsidP="001176F5">
      <w:r>
        <w:rPr>
          <w:rStyle w:val="CommentReference"/>
        </w:rPr>
        <w:annotationRef/>
      </w:r>
      <w:r>
        <w:rPr>
          <w:color w:val="000000"/>
          <w:sz w:val="20"/>
          <w:szCs w:val="20"/>
        </w:rPr>
        <w:t>Das wird dann später klar, weil sie eben das Experiment dort machen. Aber so ist das unverständlich für jeden, der das liest.</w:t>
      </w:r>
    </w:p>
  </w:comment>
  <w:comment w:id="40" w:author="gpr4qrlmlu@univie.onmicrosoft.com" w:date="2024-01-24T14:53:00Z" w:initials="BS">
    <w:p w14:paraId="2EBE1D49" w14:textId="77777777" w:rsidR="001176F5" w:rsidRDefault="001176F5" w:rsidP="001176F5">
      <w:r>
        <w:rPr>
          <w:rStyle w:val="CommentReference"/>
        </w:rPr>
        <w:annotationRef/>
      </w:r>
      <w:r>
        <w:rPr>
          <w:color w:val="000000"/>
          <w:sz w:val="20"/>
          <w:szCs w:val="20"/>
        </w:rPr>
        <w:t xml:space="preserve">Tja. Du hast dich hier um Kopf und Kragen geredet und die einfache Frage nicht beantwortet: Wo und wie wird hier focused attention gemessen, bzw. operationalisiert? </w:t>
      </w:r>
    </w:p>
  </w:comment>
  <w:comment w:id="43" w:author="gpr4qrlmlu@univie.onmicrosoft.com" w:date="2024-01-24T14:42:00Z" w:initials="BS">
    <w:p w14:paraId="4E763743" w14:textId="77777777" w:rsidR="001176F5" w:rsidRDefault="001176F5" w:rsidP="001176F5">
      <w:r>
        <w:rPr>
          <w:rStyle w:val="CommentReference"/>
        </w:rPr>
        <w:annotationRef/>
      </w:r>
      <w:r>
        <w:rPr>
          <w:color w:val="000000"/>
          <w:sz w:val="20"/>
          <w:szCs w:val="20"/>
        </w:rPr>
        <w:t>Soll das deine Stichprobenschätzung sein?</w:t>
      </w:r>
    </w:p>
  </w:comment>
  <w:comment w:id="44" w:author="gpr4qrlmlu@univie.onmicrosoft.com" w:date="2024-01-24T14:36:00Z" w:initials="BS">
    <w:p w14:paraId="2832D298" w14:textId="77777777" w:rsidR="001176F5" w:rsidRDefault="001176F5" w:rsidP="001176F5">
      <w:r>
        <w:rPr>
          <w:rStyle w:val="CommentReference"/>
        </w:rPr>
        <w:annotationRef/>
      </w:r>
      <w:r>
        <w:rPr>
          <w:sz w:val="20"/>
          <w:szCs w:val="20"/>
        </w:rPr>
        <w:t>Ist doch nur ein Experiment, oder? Warum diese knappe Age Range? Müssen wir dann vielleicht die Generalisierbarkeit bezweifeln, oder nicht (siehe deine Arguementation mit Kong et al.)?</w:t>
      </w:r>
    </w:p>
  </w:comment>
  <w:comment w:id="47" w:author="gpr4qrlmlu@univie.onmicrosoft.com" w:date="2024-01-24T14:40:00Z" w:initials="BS">
    <w:p w14:paraId="40C5CF1C" w14:textId="77777777" w:rsidR="001176F5" w:rsidRDefault="001176F5" w:rsidP="001176F5">
      <w:r>
        <w:rPr>
          <w:rStyle w:val="CommentReference"/>
        </w:rPr>
        <w:annotationRef/>
      </w:r>
      <w:r>
        <w:rPr>
          <w:color w:val="000000"/>
          <w:sz w:val="20"/>
          <w:szCs w:val="20"/>
        </w:rPr>
        <w:t>Der Questionnaire kontrolliert nicht für etwas. Das macht die statistische Analyse.</w:t>
      </w:r>
    </w:p>
  </w:comment>
  <w:comment w:id="48" w:author="gpr4qrlmlu@univie.onmicrosoft.com" w:date="2024-01-24T14:41:00Z" w:initials="BS">
    <w:p w14:paraId="7FA7405B" w14:textId="77777777" w:rsidR="001176F5" w:rsidRDefault="001176F5" w:rsidP="001176F5">
      <w:r>
        <w:rPr>
          <w:rStyle w:val="CommentReference"/>
        </w:rPr>
        <w:annotationRef/>
      </w:r>
      <w:r>
        <w:rPr>
          <w:color w:val="000000"/>
          <w:sz w:val="20"/>
          <w:szCs w:val="20"/>
        </w:rPr>
        <w:t>Wie kann man in einem t-Test Kontrollvariablen berücksichtigen? Wie willst du hier vorgehen?</w:t>
      </w:r>
    </w:p>
  </w:comment>
  <w:comment w:id="49" w:author="gpr4qrlmlu@univie.onmicrosoft.com" w:date="2024-01-24T14:44:00Z" w:initials="BS">
    <w:p w14:paraId="4E5CE56F" w14:textId="77777777" w:rsidR="001176F5" w:rsidRDefault="001176F5" w:rsidP="001176F5">
      <w:r>
        <w:rPr>
          <w:rStyle w:val="CommentReference"/>
        </w:rPr>
        <w:annotationRef/>
      </w:r>
      <w:r>
        <w:rPr>
          <w:color w:val="000000"/>
          <w:sz w:val="20"/>
          <w:szCs w:val="20"/>
        </w:rPr>
        <w:t xml:space="preserve">Du meinst, ob diese zwei Gruppen derselben Population Unterschiede aufweisen? Die Population ist ja dieselbe, oder? Oder verstehe ich etwas falsch an deiner Aussage? Ich glaube, ich weiß aber, was du sagen willst :) </w:t>
      </w:r>
    </w:p>
  </w:comment>
  <w:comment w:id="54" w:author="gpr4qrlmlu@univie.onmicrosoft.com" w:date="2024-01-24T14:44:00Z" w:initials="BS">
    <w:p w14:paraId="5CDAAF43" w14:textId="77777777" w:rsidR="001176F5" w:rsidRDefault="001176F5" w:rsidP="001176F5">
      <w:r>
        <w:rPr>
          <w:rStyle w:val="CommentReference"/>
        </w:rPr>
        <w:annotationRef/>
      </w:r>
      <w:r>
        <w:rPr>
          <w:color w:val="000000"/>
          <w:sz w:val="20"/>
          <w:szCs w:val="20"/>
        </w:rPr>
        <w:t>Beschreibung der vorgelegten Skalen, Ablauf deines Teils der Testung, Stichprobenschätzung sind Dinge, die elementar waren und hier inadäquat beschrieben sind.</w:t>
      </w:r>
    </w:p>
  </w:comment>
  <w:comment w:id="55" w:author="gpr4qrlmlu@univie.onmicrosoft.com" w:date="2024-01-24T14:46:00Z" w:initials="BS">
    <w:p w14:paraId="4C82724F" w14:textId="77777777" w:rsidR="001176F5" w:rsidRDefault="001176F5" w:rsidP="001176F5">
      <w:r>
        <w:rPr>
          <w:rStyle w:val="CommentReference"/>
        </w:rPr>
        <w:annotationRef/>
      </w:r>
      <w:r>
        <w:rPr>
          <w:color w:val="000000"/>
          <w:sz w:val="20"/>
          <w:szCs w:val="20"/>
        </w:rPr>
        <w:t>Was sind abhängige Variablen, was sind unabhängige? Gerade mit der Kombination dieses fremden Experiments viel klarer darstellen.</w:t>
      </w:r>
    </w:p>
  </w:comment>
  <w:comment w:id="57" w:author="gpr4qrlmlu@univie.onmicrosoft.com" w:date="2024-01-24T14:47:00Z" w:initials="BS">
    <w:p w14:paraId="223CA281" w14:textId="77777777" w:rsidR="00316EA5" w:rsidRDefault="00316EA5" w:rsidP="00316EA5">
      <w:r>
        <w:rPr>
          <w:rStyle w:val="CommentReference"/>
        </w:rPr>
        <w:annotationRef/>
      </w:r>
      <w:r>
        <w:rPr>
          <w:color w:val="000000"/>
          <w:sz w:val="20"/>
          <w:szCs w:val="20"/>
        </w:rPr>
        <w:t>Und das kann man nicht testen? Oder will man das nicht testen :)</w:t>
      </w:r>
    </w:p>
  </w:comment>
  <w:comment w:id="58" w:author="gpr4qrlmlu@univie.onmicrosoft.com" w:date="2024-01-24T14:50:00Z" w:initials="BS">
    <w:p w14:paraId="0B32F6B9" w14:textId="77777777" w:rsidR="00316EA5" w:rsidRDefault="00316EA5" w:rsidP="00316EA5">
      <w:r>
        <w:rPr>
          <w:rStyle w:val="CommentReference"/>
        </w:rPr>
        <w:annotationRef/>
      </w:r>
      <w:r>
        <w:rPr>
          <w:color w:val="000000"/>
          <w:sz w:val="20"/>
          <w:szCs w:val="20"/>
        </w:rPr>
        <w:t>Das würde ich abschwächen.</w:t>
      </w:r>
    </w:p>
  </w:comment>
  <w:comment w:id="60" w:author="gpr4qrlmlu@univie.onmicrosoft.com" w:date="2024-01-24T14:49:00Z" w:initials="BS">
    <w:p w14:paraId="3D2FD21A" w14:textId="77777777" w:rsidR="00316EA5" w:rsidRDefault="00316EA5" w:rsidP="00316EA5">
      <w:r>
        <w:rPr>
          <w:rStyle w:val="CommentReference"/>
        </w:rPr>
        <w:annotationRef/>
      </w:r>
      <w:r>
        <w:rPr>
          <w:color w:val="000000"/>
          <w:sz w:val="20"/>
          <w:szCs w:val="20"/>
        </w:rPr>
        <w:t>effect klein, aber Power groß?</w:t>
      </w:r>
    </w:p>
  </w:comment>
  <w:comment w:id="59" w:author="gpr4qrlmlu@univie.onmicrosoft.com" w:date="2024-01-24T14:48:00Z" w:initials="BS">
    <w:p w14:paraId="6E9C0071" w14:textId="77777777" w:rsidR="00316EA5" w:rsidRDefault="00316EA5" w:rsidP="00316EA5">
      <w:r>
        <w:rPr>
          <w:rStyle w:val="CommentReference"/>
        </w:rPr>
        <w:annotationRef/>
      </w:r>
      <w:r>
        <w:rPr>
          <w:color w:val="000000"/>
          <w:sz w:val="20"/>
          <w:szCs w:val="20"/>
        </w:rPr>
        <w:t>da ist sie, deine Stichprobenschätzung; wo ist diese Effektgröße her, von den genannten vergangenen Studien? Dann im Text bitte auch klarstellen, wieso diese verwendet wurde.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046A2C1" w15:done="0"/>
  <w15:commentEx w15:paraId="70DEA365" w15:done="0"/>
  <w15:commentEx w15:paraId="282F5F5E" w15:done="0"/>
  <w15:commentEx w15:paraId="3C6A4E6C" w15:done="0"/>
  <w15:commentEx w15:paraId="6225AE1E" w15:done="0"/>
  <w15:commentEx w15:paraId="5A95AA62" w15:done="0"/>
  <w15:commentEx w15:paraId="3CD25129" w15:done="0"/>
  <w15:commentEx w15:paraId="6B806D74" w15:done="0"/>
  <w15:commentEx w15:paraId="38F3F9FF" w15:done="0"/>
  <w15:commentEx w15:paraId="02CA730C" w15:done="0"/>
  <w15:commentEx w15:paraId="2BAC4ACF" w15:done="0"/>
  <w15:commentEx w15:paraId="0BBEAA91" w15:done="0"/>
  <w15:commentEx w15:paraId="2CA22C1B" w15:done="0"/>
  <w15:commentEx w15:paraId="6482E0D2" w15:done="0"/>
  <w15:commentEx w15:paraId="0BF7D067" w15:done="0"/>
  <w15:commentEx w15:paraId="3D02B96A" w15:done="0"/>
  <w15:commentEx w15:paraId="2C8FE19D" w15:paraIdParent="3D02B96A" w15:done="0"/>
  <w15:commentEx w15:paraId="26CF102A" w15:done="0"/>
  <w15:commentEx w15:paraId="70ABE3B6" w15:done="0"/>
  <w15:commentEx w15:paraId="0D4BAFC3" w15:done="0"/>
  <w15:commentEx w15:paraId="2BA27C05" w15:done="0"/>
  <w15:commentEx w15:paraId="137C9DCA" w15:paraIdParent="2BA27C05" w15:done="0"/>
  <w15:commentEx w15:paraId="2EBE1D49" w15:done="0"/>
  <w15:commentEx w15:paraId="4E763743" w15:done="0"/>
  <w15:commentEx w15:paraId="2832D298" w15:done="0"/>
  <w15:commentEx w15:paraId="40C5CF1C" w15:done="0"/>
  <w15:commentEx w15:paraId="7FA7405B" w15:done="0"/>
  <w15:commentEx w15:paraId="4E5CE56F" w15:done="0"/>
  <w15:commentEx w15:paraId="5CDAAF43" w15:done="0"/>
  <w15:commentEx w15:paraId="4C82724F" w15:paraIdParent="5CDAAF43" w15:done="0"/>
  <w15:commentEx w15:paraId="223CA281" w15:done="0"/>
  <w15:commentEx w15:paraId="0B32F6B9" w15:done="0"/>
  <w15:commentEx w15:paraId="3D2FD21A" w15:done="0"/>
  <w15:commentEx w15:paraId="6E9C00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D973457" w16cex:dateUtc="2024-01-24T13:25:00Z"/>
  <w16cex:commentExtensible w16cex:durableId="554F1754" w16cex:dateUtc="2024-01-24T13:26:00Z"/>
  <w16cex:commentExtensible w16cex:durableId="0E47C7F4" w16cex:dateUtc="2024-01-24T13:27:00Z"/>
  <w16cex:commentExtensible w16cex:durableId="25EF1BBE" w16cex:dateUtc="2024-01-24T13:28:00Z"/>
  <w16cex:commentExtensible w16cex:durableId="4439E594" w16cex:dateUtc="2024-01-24T13:15:00Z"/>
  <w16cex:commentExtensible w16cex:durableId="23864AC6" w16cex:dateUtc="2024-01-24T13:17:00Z"/>
  <w16cex:commentExtensible w16cex:durableId="3532BB6C" w16cex:dateUtc="2024-01-24T13:22:00Z"/>
  <w16cex:commentExtensible w16cex:durableId="13578EF8" w16cex:dateUtc="2024-01-24T13:22:00Z"/>
  <w16cex:commentExtensible w16cex:durableId="741F65EC" w16cex:dateUtc="2024-01-24T13:23:00Z"/>
  <w16cex:commentExtensible w16cex:durableId="2D07F1B5" w16cex:dateUtc="2024-01-24T13:24:00Z"/>
  <w16cex:commentExtensible w16cex:durableId="3126A20C" w16cex:dateUtc="2024-01-24T13:25:00Z"/>
  <w16cex:commentExtensible w16cex:durableId="49ECD5BA" w16cex:dateUtc="2024-01-24T13:25:00Z"/>
  <w16cex:commentExtensible w16cex:durableId="34E313F9" w16cex:dateUtc="2024-01-24T13:26:00Z"/>
  <w16cex:commentExtensible w16cex:durableId="520B76B7" w16cex:dateUtc="2024-01-24T13:27:00Z"/>
  <w16cex:commentExtensible w16cex:durableId="2CACC789" w16cex:dateUtc="2024-01-24T13:28:00Z"/>
  <w16cex:commentExtensible w16cex:durableId="66B56AAD" w16cex:dateUtc="2024-01-24T13:29:00Z"/>
  <w16cex:commentExtensible w16cex:durableId="5691298F" w16cex:dateUtc="2024-01-24T13:46:00Z"/>
  <w16cex:commentExtensible w16cex:durableId="532ABBA4" w16cex:dateUtc="2024-01-24T13:30:00Z"/>
  <w16cex:commentExtensible w16cex:durableId="77D91488" w16cex:dateUtc="2024-01-24T13:33:00Z"/>
  <w16cex:commentExtensible w16cex:durableId="498096C5" w16cex:dateUtc="2024-01-24T13:34:00Z"/>
  <w16cex:commentExtensible w16cex:durableId="447795D5" w16cex:dateUtc="2024-01-24T13:35:00Z"/>
  <w16cex:commentExtensible w16cex:durableId="6549FA00" w16cex:dateUtc="2024-01-24T13:35:00Z"/>
  <w16cex:commentExtensible w16cex:durableId="4A16C3D0" w16cex:dateUtc="2024-01-24T13:53:00Z"/>
  <w16cex:commentExtensible w16cex:durableId="5DAC758A" w16cex:dateUtc="2024-01-24T13:42:00Z"/>
  <w16cex:commentExtensible w16cex:durableId="0F79E627" w16cex:dateUtc="2024-01-24T13:36:00Z"/>
  <w16cex:commentExtensible w16cex:durableId="5C3528E4" w16cex:dateUtc="2024-01-24T13:40:00Z"/>
  <w16cex:commentExtensible w16cex:durableId="612584C2" w16cex:dateUtc="2024-01-24T13:41:00Z"/>
  <w16cex:commentExtensible w16cex:durableId="6928D0D2" w16cex:dateUtc="2024-01-24T13:44:00Z"/>
  <w16cex:commentExtensible w16cex:durableId="5141D973" w16cex:dateUtc="2024-01-24T13:44:00Z"/>
  <w16cex:commentExtensible w16cex:durableId="00518444" w16cex:dateUtc="2024-01-24T13:46:00Z"/>
  <w16cex:commentExtensible w16cex:durableId="1161EB34" w16cex:dateUtc="2024-01-24T13:47:00Z"/>
  <w16cex:commentExtensible w16cex:durableId="08928598" w16cex:dateUtc="2024-01-24T13:50:00Z"/>
  <w16cex:commentExtensible w16cex:durableId="43FB1B5B" w16cex:dateUtc="2024-01-24T13:49:00Z"/>
  <w16cex:commentExtensible w16cex:durableId="2FF79433" w16cex:dateUtc="2024-01-24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046A2C1" w16cid:durableId="4D973457"/>
  <w16cid:commentId w16cid:paraId="70DEA365" w16cid:durableId="554F1754"/>
  <w16cid:commentId w16cid:paraId="282F5F5E" w16cid:durableId="0E47C7F4"/>
  <w16cid:commentId w16cid:paraId="3C6A4E6C" w16cid:durableId="25EF1BBE"/>
  <w16cid:commentId w16cid:paraId="6225AE1E" w16cid:durableId="4439E594"/>
  <w16cid:commentId w16cid:paraId="5A95AA62" w16cid:durableId="23864AC6"/>
  <w16cid:commentId w16cid:paraId="3CD25129" w16cid:durableId="3532BB6C"/>
  <w16cid:commentId w16cid:paraId="6B806D74" w16cid:durableId="13578EF8"/>
  <w16cid:commentId w16cid:paraId="38F3F9FF" w16cid:durableId="741F65EC"/>
  <w16cid:commentId w16cid:paraId="02CA730C" w16cid:durableId="2D07F1B5"/>
  <w16cid:commentId w16cid:paraId="2BAC4ACF" w16cid:durableId="3126A20C"/>
  <w16cid:commentId w16cid:paraId="0BBEAA91" w16cid:durableId="49ECD5BA"/>
  <w16cid:commentId w16cid:paraId="2CA22C1B" w16cid:durableId="34E313F9"/>
  <w16cid:commentId w16cid:paraId="6482E0D2" w16cid:durableId="520B76B7"/>
  <w16cid:commentId w16cid:paraId="0BF7D067" w16cid:durableId="2CACC789"/>
  <w16cid:commentId w16cid:paraId="3D02B96A" w16cid:durableId="66B56AAD"/>
  <w16cid:commentId w16cid:paraId="2C8FE19D" w16cid:durableId="5691298F"/>
  <w16cid:commentId w16cid:paraId="26CF102A" w16cid:durableId="532ABBA4"/>
  <w16cid:commentId w16cid:paraId="70ABE3B6" w16cid:durableId="77D91488"/>
  <w16cid:commentId w16cid:paraId="0D4BAFC3" w16cid:durableId="498096C5"/>
  <w16cid:commentId w16cid:paraId="2BA27C05" w16cid:durableId="447795D5"/>
  <w16cid:commentId w16cid:paraId="137C9DCA" w16cid:durableId="6549FA00"/>
  <w16cid:commentId w16cid:paraId="2EBE1D49" w16cid:durableId="4A16C3D0"/>
  <w16cid:commentId w16cid:paraId="4E763743" w16cid:durableId="5DAC758A"/>
  <w16cid:commentId w16cid:paraId="2832D298" w16cid:durableId="0F79E627"/>
  <w16cid:commentId w16cid:paraId="40C5CF1C" w16cid:durableId="5C3528E4"/>
  <w16cid:commentId w16cid:paraId="7FA7405B" w16cid:durableId="612584C2"/>
  <w16cid:commentId w16cid:paraId="4E5CE56F" w16cid:durableId="6928D0D2"/>
  <w16cid:commentId w16cid:paraId="5CDAAF43" w16cid:durableId="5141D973"/>
  <w16cid:commentId w16cid:paraId="4C82724F" w16cid:durableId="00518444"/>
  <w16cid:commentId w16cid:paraId="223CA281" w16cid:durableId="1161EB34"/>
  <w16cid:commentId w16cid:paraId="0B32F6B9" w16cid:durableId="08928598"/>
  <w16cid:commentId w16cid:paraId="3D2FD21A" w16cid:durableId="43FB1B5B"/>
  <w16cid:commentId w16cid:paraId="6E9C0071" w16cid:durableId="2FF794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pr4qrlmlu@univie.onmicrosoft.com">
    <w15:presenceInfo w15:providerId="AD" w15:userId="S::gpr4qrlmlu@univie.onmicrosoft.com::f5a050e9-e2b7-45fa-92a9-416ba22882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7A"/>
    <w:rsid w:val="0001021D"/>
    <w:rsid w:val="00022214"/>
    <w:rsid w:val="000559CF"/>
    <w:rsid w:val="000828CC"/>
    <w:rsid w:val="000A1D62"/>
    <w:rsid w:val="000A525E"/>
    <w:rsid w:val="000C5ADE"/>
    <w:rsid w:val="00100E15"/>
    <w:rsid w:val="001176F5"/>
    <w:rsid w:val="001556D7"/>
    <w:rsid w:val="0017246C"/>
    <w:rsid w:val="001856DF"/>
    <w:rsid w:val="001A6C6F"/>
    <w:rsid w:val="001C1130"/>
    <w:rsid w:val="001C7B27"/>
    <w:rsid w:val="001D342A"/>
    <w:rsid w:val="0022675F"/>
    <w:rsid w:val="002415EE"/>
    <w:rsid w:val="00270145"/>
    <w:rsid w:val="0029222D"/>
    <w:rsid w:val="002A3384"/>
    <w:rsid w:val="002C743A"/>
    <w:rsid w:val="00307EB2"/>
    <w:rsid w:val="00316EA5"/>
    <w:rsid w:val="003A45BC"/>
    <w:rsid w:val="003D2BF2"/>
    <w:rsid w:val="00404D10"/>
    <w:rsid w:val="00443992"/>
    <w:rsid w:val="00466316"/>
    <w:rsid w:val="00480845"/>
    <w:rsid w:val="0056596F"/>
    <w:rsid w:val="005755EA"/>
    <w:rsid w:val="00576104"/>
    <w:rsid w:val="005B0DD9"/>
    <w:rsid w:val="005E59B0"/>
    <w:rsid w:val="0061673C"/>
    <w:rsid w:val="00686865"/>
    <w:rsid w:val="006A0F64"/>
    <w:rsid w:val="00720701"/>
    <w:rsid w:val="00744877"/>
    <w:rsid w:val="00776F1F"/>
    <w:rsid w:val="00794316"/>
    <w:rsid w:val="007E559C"/>
    <w:rsid w:val="007E64D6"/>
    <w:rsid w:val="007E68EE"/>
    <w:rsid w:val="008116B7"/>
    <w:rsid w:val="00815985"/>
    <w:rsid w:val="00821398"/>
    <w:rsid w:val="008354FC"/>
    <w:rsid w:val="00835F59"/>
    <w:rsid w:val="00865970"/>
    <w:rsid w:val="008715C5"/>
    <w:rsid w:val="008C2142"/>
    <w:rsid w:val="008E0685"/>
    <w:rsid w:val="00902A0C"/>
    <w:rsid w:val="00922C54"/>
    <w:rsid w:val="00960ABC"/>
    <w:rsid w:val="00A05781"/>
    <w:rsid w:val="00A57508"/>
    <w:rsid w:val="00A579D2"/>
    <w:rsid w:val="00A748DD"/>
    <w:rsid w:val="00A90971"/>
    <w:rsid w:val="00AB144E"/>
    <w:rsid w:val="00AB7F9D"/>
    <w:rsid w:val="00AE4C40"/>
    <w:rsid w:val="00AF5D44"/>
    <w:rsid w:val="00B024A8"/>
    <w:rsid w:val="00B2237A"/>
    <w:rsid w:val="00B63AF0"/>
    <w:rsid w:val="00BA1CB9"/>
    <w:rsid w:val="00BC41C0"/>
    <w:rsid w:val="00BE7E16"/>
    <w:rsid w:val="00C14260"/>
    <w:rsid w:val="00C166C2"/>
    <w:rsid w:val="00C2770C"/>
    <w:rsid w:val="00C520A3"/>
    <w:rsid w:val="00CB1CFA"/>
    <w:rsid w:val="00CF5F01"/>
    <w:rsid w:val="00CF7F85"/>
    <w:rsid w:val="00D170AF"/>
    <w:rsid w:val="00D3576E"/>
    <w:rsid w:val="00D640F6"/>
    <w:rsid w:val="00DD388A"/>
    <w:rsid w:val="00DD40F0"/>
    <w:rsid w:val="00DD7819"/>
    <w:rsid w:val="00DF2745"/>
    <w:rsid w:val="00E10CA0"/>
    <w:rsid w:val="00E52A28"/>
    <w:rsid w:val="00E75BD9"/>
    <w:rsid w:val="00F04813"/>
    <w:rsid w:val="00F1280A"/>
    <w:rsid w:val="00F327A0"/>
    <w:rsid w:val="00F41A1E"/>
    <w:rsid w:val="00F700D3"/>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C4D226"/>
  <w15:chartTrackingRefBased/>
  <w15:docId w15:val="{BAA2EFC2-4945-4DE8-A308-FEBEC011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C54"/>
  </w:style>
  <w:style w:type="paragraph" w:styleId="Heading1">
    <w:name w:val="heading 1"/>
    <w:basedOn w:val="Normal"/>
    <w:next w:val="Normal"/>
    <w:link w:val="Heading1Char"/>
    <w:uiPriority w:val="9"/>
    <w:qFormat/>
    <w:rsid w:val="00B223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3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3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3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3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3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3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3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3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3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3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3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3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3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3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3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3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37A"/>
    <w:rPr>
      <w:rFonts w:eastAsiaTheme="majorEastAsia" w:cstheme="majorBidi"/>
      <w:color w:val="272727" w:themeColor="text1" w:themeTint="D8"/>
    </w:rPr>
  </w:style>
  <w:style w:type="paragraph" w:styleId="Title">
    <w:name w:val="Title"/>
    <w:basedOn w:val="Normal"/>
    <w:next w:val="Normal"/>
    <w:link w:val="TitleChar"/>
    <w:uiPriority w:val="10"/>
    <w:qFormat/>
    <w:rsid w:val="00B223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3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3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3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37A"/>
    <w:pPr>
      <w:spacing w:before="160"/>
      <w:jc w:val="center"/>
    </w:pPr>
    <w:rPr>
      <w:i/>
      <w:iCs/>
      <w:color w:val="404040" w:themeColor="text1" w:themeTint="BF"/>
    </w:rPr>
  </w:style>
  <w:style w:type="character" w:customStyle="1" w:styleId="QuoteChar">
    <w:name w:val="Quote Char"/>
    <w:basedOn w:val="DefaultParagraphFont"/>
    <w:link w:val="Quote"/>
    <w:uiPriority w:val="29"/>
    <w:rsid w:val="00B2237A"/>
    <w:rPr>
      <w:i/>
      <w:iCs/>
      <w:color w:val="404040" w:themeColor="text1" w:themeTint="BF"/>
    </w:rPr>
  </w:style>
  <w:style w:type="paragraph" w:styleId="ListParagraph">
    <w:name w:val="List Paragraph"/>
    <w:basedOn w:val="Normal"/>
    <w:uiPriority w:val="34"/>
    <w:qFormat/>
    <w:rsid w:val="00B2237A"/>
    <w:pPr>
      <w:ind w:left="720"/>
      <w:contextualSpacing/>
    </w:pPr>
  </w:style>
  <w:style w:type="character" w:styleId="IntenseEmphasis">
    <w:name w:val="Intense Emphasis"/>
    <w:basedOn w:val="DefaultParagraphFont"/>
    <w:uiPriority w:val="21"/>
    <w:qFormat/>
    <w:rsid w:val="00B2237A"/>
    <w:rPr>
      <w:i/>
      <w:iCs/>
      <w:color w:val="0F4761" w:themeColor="accent1" w:themeShade="BF"/>
    </w:rPr>
  </w:style>
  <w:style w:type="paragraph" w:styleId="IntenseQuote">
    <w:name w:val="Intense Quote"/>
    <w:basedOn w:val="Normal"/>
    <w:next w:val="Normal"/>
    <w:link w:val="IntenseQuoteChar"/>
    <w:uiPriority w:val="30"/>
    <w:qFormat/>
    <w:rsid w:val="00B223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37A"/>
    <w:rPr>
      <w:i/>
      <w:iCs/>
      <w:color w:val="0F4761" w:themeColor="accent1" w:themeShade="BF"/>
    </w:rPr>
  </w:style>
  <w:style w:type="character" w:styleId="IntenseReference">
    <w:name w:val="Intense Reference"/>
    <w:basedOn w:val="DefaultParagraphFont"/>
    <w:uiPriority w:val="32"/>
    <w:qFormat/>
    <w:rsid w:val="00B2237A"/>
    <w:rPr>
      <w:b/>
      <w:bCs/>
      <w:smallCaps/>
      <w:color w:val="0F4761" w:themeColor="accent1" w:themeShade="BF"/>
      <w:spacing w:val="5"/>
    </w:rPr>
  </w:style>
  <w:style w:type="character" w:styleId="CommentReference">
    <w:name w:val="annotation reference"/>
    <w:basedOn w:val="DefaultParagraphFont"/>
    <w:uiPriority w:val="99"/>
    <w:semiHidden/>
    <w:unhideWhenUsed/>
    <w:rsid w:val="001176F5"/>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4</Pages>
  <Words>2080</Words>
  <Characters>11525</Characters>
  <Application>Microsoft Office Word</Application>
  <DocSecurity>0</DocSecurity>
  <Lines>188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gndcbyjgte@univie.onmicrosoft.com</dc:creator>
  <cp:keywords/>
  <dc:description/>
  <cp:lastModifiedBy>gndcbyjgte@univie.onmicrosoft.com</cp:lastModifiedBy>
  <cp:revision>83</cp:revision>
  <dcterms:created xsi:type="dcterms:W3CDTF">2024-07-30T17:51:00Z</dcterms:created>
  <dcterms:modified xsi:type="dcterms:W3CDTF">2024-08-01T13:16:00Z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ae86f3ed-f048-40a7-9136-3a926c00ec93</vt:lpwstr>
  </property>
</Properties>
</file>